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05E" w:rsidRPr="0059305E" w:rsidRDefault="0059305E" w:rsidP="0059305E">
      <w:pPr>
        <w:shd w:val="clear" w:color="auto" w:fill="FFFFFF"/>
        <w:spacing w:after="0" w:line="270" w:lineRule="atLeast"/>
        <w:outlineLvl w:val="1"/>
        <w:rPr>
          <w:ins w:id="0" w:author="Unknown"/>
          <w:rFonts w:ascii="Segoe UI" w:eastAsia="Times New Roman" w:hAnsi="Segoe UI" w:cs="Segoe UI"/>
          <w:color w:val="333333"/>
          <w:sz w:val="36"/>
          <w:szCs w:val="36"/>
        </w:rPr>
      </w:pPr>
      <w:ins w:id="1" w:author="Unknown">
        <w:r w:rsidRPr="0059305E">
          <w:rPr>
            <w:rFonts w:ascii="Segoe UI" w:eastAsia="Times New Roman" w:hAnsi="Segoe UI" w:cs="Segoe UI"/>
            <w:color w:val="333333"/>
            <w:sz w:val="36"/>
            <w:szCs w:val="36"/>
          </w:rPr>
          <w:fldChar w:fldCharType="begin"/>
        </w:r>
        <w:r w:rsidRPr="0059305E">
          <w:rPr>
            <w:rFonts w:ascii="Segoe UI" w:eastAsia="Times New Roman" w:hAnsi="Segoe UI" w:cs="Segoe UI"/>
            <w:color w:val="333333"/>
            <w:sz w:val="36"/>
            <w:szCs w:val="36"/>
          </w:rPr>
          <w:instrText xml:space="preserve"> HYPERLINK "http://www.learnacad.com/component/content/article/89-java/186-129-core-java-interview-questions-and-answers.html" </w:instrText>
        </w:r>
        <w:r w:rsidRPr="0059305E">
          <w:rPr>
            <w:rFonts w:ascii="Segoe UI" w:eastAsia="Times New Roman" w:hAnsi="Segoe UI" w:cs="Segoe UI"/>
            <w:color w:val="333333"/>
            <w:sz w:val="36"/>
            <w:szCs w:val="36"/>
          </w:rPr>
          <w:fldChar w:fldCharType="separate"/>
        </w:r>
        <w:r w:rsidRPr="0059305E">
          <w:rPr>
            <w:rFonts w:ascii="Segoe UI" w:eastAsia="Times New Roman" w:hAnsi="Segoe UI" w:cs="Segoe UI"/>
            <w:color w:val="006699"/>
            <w:sz w:val="36"/>
            <w:szCs w:val="36"/>
            <w:u w:val="single"/>
          </w:rPr>
          <w:t>129 Core Java Interview Questions and Answers</w:t>
        </w:r>
        <w:r w:rsidRPr="0059305E">
          <w:rPr>
            <w:rFonts w:ascii="Segoe UI" w:eastAsia="Times New Roman" w:hAnsi="Segoe UI" w:cs="Segoe UI"/>
            <w:color w:val="333333"/>
            <w:sz w:val="36"/>
            <w:szCs w:val="36"/>
          </w:rPr>
          <w:fldChar w:fldCharType="end"/>
        </w:r>
      </w:ins>
    </w:p>
    <w:p w:rsidR="0059305E" w:rsidRPr="0059305E" w:rsidRDefault="0059305E" w:rsidP="0059305E">
      <w:pPr>
        <w:shd w:val="clear" w:color="auto" w:fill="ECECEC"/>
        <w:spacing w:after="0" w:line="270" w:lineRule="atLeast"/>
        <w:rPr>
          <w:ins w:id="2" w:author="Unknown"/>
          <w:rFonts w:ascii="Arial" w:eastAsia="Times New Roman" w:hAnsi="Arial" w:cs="Arial"/>
          <w:color w:val="333333"/>
          <w:sz w:val="18"/>
          <w:szCs w:val="18"/>
        </w:rPr>
      </w:pPr>
      <w:ins w:id="3" w:author="Unknown">
        <w:r w:rsidRPr="0059305E">
          <w:rPr>
            <w:rFonts w:ascii="Arial" w:eastAsia="Times New Roman" w:hAnsi="Arial" w:cs="Arial"/>
            <w:color w:val="666666"/>
            <w:sz w:val="17"/>
            <w:szCs w:val="17"/>
          </w:rPr>
          <w:t xml:space="preserve">Sunday, 18 September 2011 07:58 </w:t>
        </w:r>
        <w:proofErr w:type="spellStart"/>
        <w:r w:rsidRPr="0059305E">
          <w:rPr>
            <w:rFonts w:ascii="Arial" w:eastAsia="Times New Roman" w:hAnsi="Arial" w:cs="Arial"/>
            <w:color w:val="666666"/>
            <w:sz w:val="17"/>
            <w:szCs w:val="17"/>
          </w:rPr>
          <w:t>Shaukat</w:t>
        </w:r>
        <w:proofErr w:type="spellEnd"/>
        <w:r w:rsidRPr="0059305E">
          <w:rPr>
            <w:rFonts w:ascii="Arial" w:eastAsia="Times New Roman" w:hAnsi="Arial" w:cs="Arial"/>
            <w:color w:val="666666"/>
            <w:sz w:val="17"/>
            <w:szCs w:val="17"/>
          </w:rPr>
          <w:t xml:space="preserve"> </w:t>
        </w:r>
        <w:r w:rsidRPr="0059305E">
          <w:rPr>
            <w:rFonts w:ascii="Arial" w:eastAsia="Times New Roman" w:hAnsi="Arial" w:cs="Arial"/>
            <w:color w:val="333333"/>
            <w:sz w:val="18"/>
            <w:szCs w:val="18"/>
          </w:rPr>
          <w:fldChar w:fldCharType="begin"/>
        </w:r>
        <w:r w:rsidRPr="0059305E">
          <w:rPr>
            <w:rFonts w:ascii="Arial" w:eastAsia="Times New Roman" w:hAnsi="Arial" w:cs="Arial"/>
            <w:color w:val="333333"/>
            <w:sz w:val="18"/>
            <w:szCs w:val="18"/>
          </w:rPr>
          <w:instrText xml:space="preserve"> HYPERLINK "http://www.learnacad.com/component/content/section/21.html" </w:instrText>
        </w:r>
        <w:r w:rsidRPr="0059305E">
          <w:rPr>
            <w:rFonts w:ascii="Arial" w:eastAsia="Times New Roman" w:hAnsi="Arial" w:cs="Arial"/>
            <w:color w:val="333333"/>
            <w:sz w:val="18"/>
            <w:szCs w:val="18"/>
          </w:rPr>
          <w:fldChar w:fldCharType="separate"/>
        </w:r>
        <w:r w:rsidRPr="0059305E">
          <w:rPr>
            <w:rFonts w:ascii="Arial" w:eastAsia="Times New Roman" w:hAnsi="Arial" w:cs="Arial"/>
            <w:color w:val="006699"/>
            <w:sz w:val="18"/>
            <w:szCs w:val="18"/>
            <w:u w:val="single"/>
          </w:rPr>
          <w:t xml:space="preserve">Interview Questions </w:t>
        </w:r>
        <w:r w:rsidRPr="0059305E">
          <w:rPr>
            <w:rFonts w:ascii="Arial" w:eastAsia="Times New Roman" w:hAnsi="Arial" w:cs="Arial"/>
            <w:color w:val="333333"/>
            <w:sz w:val="18"/>
            <w:szCs w:val="18"/>
          </w:rPr>
          <w:fldChar w:fldCharType="end"/>
        </w:r>
        <w:r w:rsidRPr="0059305E">
          <w:rPr>
            <w:rFonts w:ascii="Arial" w:eastAsia="Times New Roman" w:hAnsi="Arial" w:cs="Arial"/>
            <w:color w:val="333333"/>
            <w:sz w:val="18"/>
            <w:szCs w:val="18"/>
          </w:rPr>
          <w:t>- </w:t>
        </w:r>
        <w:r w:rsidRPr="0059305E">
          <w:rPr>
            <w:rFonts w:ascii="Arial" w:eastAsia="Times New Roman" w:hAnsi="Arial" w:cs="Arial"/>
            <w:color w:val="333333"/>
            <w:sz w:val="18"/>
            <w:szCs w:val="18"/>
          </w:rPr>
          <w:fldChar w:fldCharType="begin"/>
        </w:r>
        <w:r w:rsidRPr="0059305E">
          <w:rPr>
            <w:rFonts w:ascii="Arial" w:eastAsia="Times New Roman" w:hAnsi="Arial" w:cs="Arial"/>
            <w:color w:val="333333"/>
            <w:sz w:val="18"/>
            <w:szCs w:val="18"/>
          </w:rPr>
          <w:instrText xml:space="preserve"> HYPERLINK "http://www.learnacad.com/component/content/category/89-java.html" </w:instrText>
        </w:r>
        <w:r w:rsidRPr="0059305E">
          <w:rPr>
            <w:rFonts w:ascii="Arial" w:eastAsia="Times New Roman" w:hAnsi="Arial" w:cs="Arial"/>
            <w:color w:val="333333"/>
            <w:sz w:val="18"/>
            <w:szCs w:val="18"/>
          </w:rPr>
          <w:fldChar w:fldCharType="separate"/>
        </w:r>
        <w:r w:rsidRPr="0059305E">
          <w:rPr>
            <w:rFonts w:ascii="Arial" w:eastAsia="Times New Roman" w:hAnsi="Arial" w:cs="Arial"/>
            <w:color w:val="006699"/>
            <w:sz w:val="18"/>
            <w:szCs w:val="18"/>
            <w:u w:val="single"/>
          </w:rPr>
          <w:t>JAVA</w:t>
        </w:r>
        <w:r w:rsidRPr="0059305E">
          <w:rPr>
            <w:rFonts w:ascii="Arial" w:eastAsia="Times New Roman" w:hAnsi="Arial" w:cs="Arial"/>
            <w:color w:val="333333"/>
            <w:sz w:val="18"/>
            <w:szCs w:val="18"/>
          </w:rPr>
          <w:fldChar w:fldCharType="end"/>
        </w:r>
      </w:ins>
    </w:p>
    <w:p w:rsidR="0059305E" w:rsidRPr="0059305E" w:rsidRDefault="0059305E" w:rsidP="0059305E">
      <w:pPr>
        <w:shd w:val="clear" w:color="auto" w:fill="ECECEC"/>
        <w:spacing w:line="270" w:lineRule="atLeast"/>
        <w:rPr>
          <w:ins w:id="4" w:author="Unknown"/>
          <w:rFonts w:ascii="Arial" w:eastAsia="Times New Roman" w:hAnsi="Arial" w:cs="Arial"/>
          <w:color w:val="333333"/>
          <w:sz w:val="18"/>
          <w:szCs w:val="18"/>
        </w:rPr>
      </w:pPr>
      <w:r>
        <w:rPr>
          <w:rFonts w:ascii="Arial" w:eastAsia="Times New Roman" w:hAnsi="Arial" w:cs="Arial"/>
          <w:noProof/>
          <w:color w:val="006699"/>
          <w:sz w:val="18"/>
          <w:szCs w:val="18"/>
        </w:rPr>
        <w:drawing>
          <wp:inline distT="0" distB="0" distL="0" distR="0">
            <wp:extent cx="132080" cy="132080"/>
            <wp:effectExtent l="0" t="0" r="1270" b="1270"/>
            <wp:docPr id="10" name="Picture 10" descr="E-mail">
              <a:hlinkClick xmlns:a="http://schemas.openxmlformats.org/drawingml/2006/main" r:id="rId8" tooltip="&quot;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
                      <a:hlinkClick r:id="rId8" tooltip="&quot;E-mail&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Pr>
          <w:rFonts w:ascii="Arial" w:eastAsia="Times New Roman" w:hAnsi="Arial" w:cs="Arial"/>
          <w:noProof/>
          <w:color w:val="006699"/>
          <w:sz w:val="18"/>
          <w:szCs w:val="18"/>
        </w:rPr>
        <w:drawing>
          <wp:inline distT="0" distB="0" distL="0" distR="0">
            <wp:extent cx="132080" cy="132080"/>
            <wp:effectExtent l="0" t="0" r="1270" b="1270"/>
            <wp:docPr id="9" name="Picture 9" descr="Print">
              <a:hlinkClick xmlns:a="http://schemas.openxmlformats.org/drawingml/2006/main" r:id="rId10" tooltip="&quot;Pr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t">
                      <a:hlinkClick r:id="rId10" tooltip="&quot;Pri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Pr>
          <w:rFonts w:ascii="Arial" w:eastAsia="Times New Roman" w:hAnsi="Arial" w:cs="Arial"/>
          <w:noProof/>
          <w:color w:val="006699"/>
          <w:sz w:val="18"/>
          <w:szCs w:val="18"/>
        </w:rPr>
        <w:drawing>
          <wp:inline distT="0" distB="0" distL="0" distR="0">
            <wp:extent cx="132080" cy="132080"/>
            <wp:effectExtent l="0" t="0" r="1270" b="1270"/>
            <wp:docPr id="8" name="Picture 8" descr="PDF">
              <a:hlinkClick xmlns:a="http://schemas.openxmlformats.org/drawingml/2006/main" r:id="rId12" tooltip="&quot;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DF">
                      <a:hlinkClick r:id="rId12" tooltip="&quot;PDF&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p>
    <w:p w:rsidR="0059305E" w:rsidRPr="0059305E" w:rsidRDefault="0059305E" w:rsidP="0059305E">
      <w:pPr>
        <w:shd w:val="clear" w:color="auto" w:fill="FFFFFF"/>
        <w:spacing w:after="0" w:line="270" w:lineRule="atLeast"/>
        <w:rPr>
          <w:ins w:id="5" w:author="Unknown"/>
          <w:rFonts w:ascii="Arial" w:eastAsia="Times New Roman" w:hAnsi="Arial" w:cs="Arial"/>
          <w:color w:val="333333"/>
          <w:sz w:val="18"/>
          <w:szCs w:val="18"/>
        </w:rPr>
      </w:pPr>
      <w:bookmarkStart w:id="6" w:name="fb_share"/>
    </w:p>
    <w:p w:rsidR="0059305E" w:rsidRPr="0059305E" w:rsidRDefault="0059305E" w:rsidP="0059305E">
      <w:pPr>
        <w:shd w:val="clear" w:color="auto" w:fill="FFFFFF"/>
        <w:spacing w:after="0" w:line="270" w:lineRule="atLeast"/>
        <w:rPr>
          <w:ins w:id="7" w:author="Unknown"/>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4E4B746B" wp14:editId="3FBDFD45">
            <wp:extent cx="2382520" cy="1819910"/>
            <wp:effectExtent l="0" t="0" r="0" b="8890"/>
            <wp:docPr id="7" name="Picture 7" descr="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2520" cy="1819910"/>
                    </a:xfrm>
                    <a:prstGeom prst="rect">
                      <a:avLst/>
                    </a:prstGeom>
                    <a:noFill/>
                    <a:ln>
                      <a:noFill/>
                    </a:ln>
                  </pic:spPr>
                </pic:pic>
              </a:graphicData>
            </a:graphic>
          </wp:inline>
        </w:drawing>
      </w:r>
    </w:p>
    <w:p w:rsidR="0059305E" w:rsidRPr="0059305E" w:rsidRDefault="0059305E" w:rsidP="0059305E">
      <w:pPr>
        <w:numPr>
          <w:ilvl w:val="0"/>
          <w:numId w:val="6"/>
        </w:numPr>
        <w:shd w:val="clear" w:color="auto" w:fill="FFFFFF"/>
        <w:spacing w:before="100" w:beforeAutospacing="1" w:after="240" w:line="315" w:lineRule="atLeast"/>
        <w:ind w:left="525"/>
        <w:rPr>
          <w:ins w:id="8" w:author="Unknown"/>
          <w:rFonts w:ascii="Arial" w:eastAsia="Times New Roman" w:hAnsi="Arial" w:cs="Arial"/>
          <w:color w:val="333333"/>
          <w:sz w:val="18"/>
          <w:szCs w:val="18"/>
        </w:rPr>
      </w:pPr>
      <w:ins w:id="9" w:author="Unknown">
        <w:r w:rsidRPr="0059305E">
          <w:rPr>
            <w:rFonts w:ascii="Arial" w:eastAsia="Times New Roman" w:hAnsi="Arial" w:cs="Arial"/>
            <w:b/>
            <w:bCs/>
            <w:color w:val="333333"/>
            <w:sz w:val="18"/>
            <w:szCs w:val="18"/>
          </w:rPr>
          <w:t>What is the most important feature of Java? </w:t>
        </w:r>
        <w:r w:rsidRPr="0059305E">
          <w:rPr>
            <w:rFonts w:ascii="Arial" w:eastAsia="Times New Roman" w:hAnsi="Arial" w:cs="Arial"/>
            <w:color w:val="333333"/>
            <w:sz w:val="18"/>
            <w:szCs w:val="18"/>
          </w:rPr>
          <w:br/>
          <w:t>Java is a platform independent language. </w:t>
        </w:r>
      </w:ins>
    </w:p>
    <w:p w:rsidR="0059305E" w:rsidRPr="0059305E" w:rsidRDefault="0059305E" w:rsidP="0059305E">
      <w:pPr>
        <w:numPr>
          <w:ilvl w:val="0"/>
          <w:numId w:val="6"/>
        </w:numPr>
        <w:shd w:val="clear" w:color="auto" w:fill="FFFFFF"/>
        <w:spacing w:before="100" w:beforeAutospacing="1" w:after="240" w:line="315" w:lineRule="atLeast"/>
        <w:ind w:left="525"/>
        <w:rPr>
          <w:ins w:id="10" w:author="Unknown"/>
          <w:rFonts w:ascii="Arial" w:eastAsia="Times New Roman" w:hAnsi="Arial" w:cs="Arial"/>
          <w:color w:val="333333"/>
          <w:sz w:val="18"/>
          <w:szCs w:val="18"/>
        </w:rPr>
      </w:pPr>
      <w:ins w:id="11" w:author="Unknown">
        <w:r w:rsidRPr="0059305E">
          <w:rPr>
            <w:rFonts w:ascii="Arial" w:eastAsia="Times New Roman" w:hAnsi="Arial" w:cs="Arial"/>
            <w:b/>
            <w:bCs/>
            <w:color w:val="333333"/>
            <w:sz w:val="18"/>
            <w:szCs w:val="18"/>
          </w:rPr>
          <w:t>What do you mean by platform independence? </w:t>
        </w:r>
        <w:r w:rsidRPr="0059305E">
          <w:rPr>
            <w:rFonts w:ascii="Arial" w:eastAsia="Times New Roman" w:hAnsi="Arial" w:cs="Arial"/>
            <w:color w:val="333333"/>
            <w:sz w:val="18"/>
            <w:szCs w:val="18"/>
          </w:rPr>
          <w:br/>
          <w:t>Platform independence means that we can write and compile the java code in one platform (</w:t>
        </w:r>
        <w:proofErr w:type="spellStart"/>
        <w:r w:rsidRPr="0059305E">
          <w:rPr>
            <w:rFonts w:ascii="Arial" w:eastAsia="Times New Roman" w:hAnsi="Arial" w:cs="Arial"/>
            <w:color w:val="333333"/>
            <w:sz w:val="18"/>
            <w:szCs w:val="18"/>
          </w:rPr>
          <w:t>eg</w:t>
        </w:r>
        <w:proofErr w:type="spellEnd"/>
        <w:r w:rsidRPr="0059305E">
          <w:rPr>
            <w:rFonts w:ascii="Arial" w:eastAsia="Times New Roman" w:hAnsi="Arial" w:cs="Arial"/>
            <w:color w:val="333333"/>
            <w:sz w:val="18"/>
            <w:szCs w:val="18"/>
          </w:rPr>
          <w:t xml:space="preserve"> Windows) and can execute the class in any other supported platform </w:t>
        </w:r>
        <w:proofErr w:type="spellStart"/>
        <w:r w:rsidRPr="0059305E">
          <w:rPr>
            <w:rFonts w:ascii="Arial" w:eastAsia="Times New Roman" w:hAnsi="Arial" w:cs="Arial"/>
            <w:color w:val="333333"/>
            <w:sz w:val="18"/>
            <w:szCs w:val="18"/>
          </w:rPr>
          <w:t>eg</w:t>
        </w:r>
        <w:proofErr w:type="spellEnd"/>
        <w:r w:rsidRPr="0059305E">
          <w:rPr>
            <w:rFonts w:ascii="Arial" w:eastAsia="Times New Roman" w:hAnsi="Arial" w:cs="Arial"/>
            <w:color w:val="333333"/>
            <w:sz w:val="18"/>
            <w:szCs w:val="18"/>
          </w:rPr>
          <w:t xml:space="preserve"> (</w:t>
        </w:r>
        <w:proofErr w:type="spellStart"/>
        <w:r w:rsidRPr="0059305E">
          <w:rPr>
            <w:rFonts w:ascii="Arial" w:eastAsia="Times New Roman" w:hAnsi="Arial" w:cs="Arial"/>
            <w:color w:val="333333"/>
            <w:sz w:val="18"/>
            <w:szCs w:val="18"/>
          </w:rPr>
          <w:t>Linux,Solaris,etc</w:t>
        </w:r>
        <w:proofErr w:type="spellEnd"/>
        <w:r w:rsidRPr="0059305E">
          <w:rPr>
            <w:rFonts w:ascii="Arial" w:eastAsia="Times New Roman" w:hAnsi="Arial" w:cs="Arial"/>
            <w:color w:val="333333"/>
            <w:sz w:val="18"/>
            <w:szCs w:val="18"/>
          </w:rPr>
          <w:t>). </w:t>
        </w:r>
      </w:ins>
    </w:p>
    <w:p w:rsidR="0059305E" w:rsidRPr="0059305E" w:rsidRDefault="0059305E" w:rsidP="0059305E">
      <w:pPr>
        <w:numPr>
          <w:ilvl w:val="0"/>
          <w:numId w:val="6"/>
        </w:numPr>
        <w:shd w:val="clear" w:color="auto" w:fill="FFFFFF"/>
        <w:spacing w:before="100" w:beforeAutospacing="1" w:after="240" w:line="315" w:lineRule="atLeast"/>
        <w:ind w:left="525"/>
        <w:rPr>
          <w:ins w:id="12" w:author="Unknown"/>
          <w:rFonts w:ascii="Arial" w:eastAsia="Times New Roman" w:hAnsi="Arial" w:cs="Arial"/>
          <w:color w:val="333333"/>
          <w:sz w:val="18"/>
          <w:szCs w:val="18"/>
        </w:rPr>
      </w:pPr>
      <w:proofErr w:type="gramStart"/>
      <w:ins w:id="13" w:author="Unknown">
        <w:r w:rsidRPr="0059305E">
          <w:rPr>
            <w:rFonts w:ascii="Arial" w:eastAsia="Times New Roman" w:hAnsi="Arial" w:cs="Arial"/>
            <w:b/>
            <w:bCs/>
            <w:color w:val="333333"/>
            <w:sz w:val="18"/>
            <w:szCs w:val="18"/>
          </w:rPr>
          <w:t>Are JVM's platform</w:t>
        </w:r>
        <w:proofErr w:type="gramEnd"/>
        <w:r w:rsidRPr="0059305E">
          <w:rPr>
            <w:rFonts w:ascii="Arial" w:eastAsia="Times New Roman" w:hAnsi="Arial" w:cs="Arial"/>
            <w:b/>
            <w:bCs/>
            <w:color w:val="333333"/>
            <w:sz w:val="18"/>
            <w:szCs w:val="18"/>
          </w:rPr>
          <w:t xml:space="preserve"> independent?</w:t>
        </w:r>
        <w:r w:rsidRPr="0059305E">
          <w:rPr>
            <w:rFonts w:ascii="Arial" w:eastAsia="Times New Roman" w:hAnsi="Arial" w:cs="Arial"/>
            <w:color w:val="333333"/>
            <w:sz w:val="18"/>
            <w:szCs w:val="18"/>
          </w:rPr>
          <w:br/>
          <w:t>JVM's are not platform independent. JVM's are platform specific run time implementation provided by the vendor. </w:t>
        </w:r>
      </w:ins>
    </w:p>
    <w:p w:rsidR="0059305E" w:rsidRPr="0059305E" w:rsidRDefault="0059305E" w:rsidP="0059305E">
      <w:pPr>
        <w:numPr>
          <w:ilvl w:val="0"/>
          <w:numId w:val="6"/>
        </w:numPr>
        <w:shd w:val="clear" w:color="auto" w:fill="FFFFFF"/>
        <w:spacing w:before="100" w:beforeAutospacing="1" w:after="240" w:line="315" w:lineRule="atLeast"/>
        <w:ind w:left="525"/>
        <w:rPr>
          <w:ins w:id="14" w:author="Unknown"/>
          <w:rFonts w:ascii="Arial" w:eastAsia="Times New Roman" w:hAnsi="Arial" w:cs="Arial"/>
          <w:color w:val="333333"/>
          <w:sz w:val="18"/>
          <w:szCs w:val="18"/>
        </w:rPr>
      </w:pPr>
      <w:ins w:id="15" w:author="Unknown">
        <w:r w:rsidRPr="0059305E">
          <w:rPr>
            <w:rFonts w:ascii="Arial" w:eastAsia="Times New Roman" w:hAnsi="Arial" w:cs="Arial"/>
            <w:b/>
            <w:bCs/>
            <w:color w:val="333333"/>
            <w:sz w:val="18"/>
            <w:szCs w:val="18"/>
          </w:rPr>
          <w:t>What is a JVM?</w:t>
        </w:r>
        <w:r w:rsidRPr="0059305E">
          <w:rPr>
            <w:rFonts w:ascii="Arial" w:eastAsia="Times New Roman" w:hAnsi="Arial" w:cs="Arial"/>
            <w:color w:val="333333"/>
            <w:sz w:val="18"/>
            <w:szCs w:val="18"/>
          </w:rPr>
          <w:br/>
          <w:t>JVM is Java Virtual Machine which is a run time environment for the compiled java class files. </w:t>
        </w:r>
      </w:ins>
    </w:p>
    <w:p w:rsidR="0059305E" w:rsidRPr="0059305E" w:rsidRDefault="0059305E" w:rsidP="0059305E">
      <w:pPr>
        <w:numPr>
          <w:ilvl w:val="0"/>
          <w:numId w:val="6"/>
        </w:numPr>
        <w:shd w:val="clear" w:color="auto" w:fill="FFFFFF"/>
        <w:spacing w:before="100" w:beforeAutospacing="1" w:after="240" w:line="315" w:lineRule="atLeast"/>
        <w:ind w:left="525"/>
        <w:rPr>
          <w:ins w:id="16" w:author="Unknown"/>
          <w:rFonts w:ascii="Arial" w:eastAsia="Times New Roman" w:hAnsi="Arial" w:cs="Arial"/>
          <w:color w:val="333333"/>
          <w:sz w:val="18"/>
          <w:szCs w:val="18"/>
        </w:rPr>
      </w:pPr>
      <w:ins w:id="17" w:author="Unknown">
        <w:r w:rsidRPr="0059305E">
          <w:rPr>
            <w:rFonts w:ascii="Arial" w:eastAsia="Times New Roman" w:hAnsi="Arial" w:cs="Arial"/>
            <w:b/>
            <w:bCs/>
            <w:color w:val="333333"/>
            <w:sz w:val="18"/>
            <w:szCs w:val="18"/>
          </w:rPr>
          <w:t>What is the difference between a JDK and a JVM?</w:t>
        </w:r>
        <w:r w:rsidRPr="0059305E">
          <w:rPr>
            <w:rFonts w:ascii="Arial" w:eastAsia="Times New Roman" w:hAnsi="Arial" w:cs="Arial"/>
            <w:color w:val="333333"/>
            <w:sz w:val="18"/>
            <w:szCs w:val="18"/>
          </w:rPr>
          <w:br/>
          <w:t>JDK is Java Development Kit which is for development purpose and it includes execution environment also. But JVM is purely a run time environment and hence you will not be able to compile your source files using a JVM. </w:t>
        </w:r>
      </w:ins>
    </w:p>
    <w:p w:rsidR="0059305E" w:rsidRPr="0059305E" w:rsidRDefault="0059305E" w:rsidP="0059305E">
      <w:pPr>
        <w:numPr>
          <w:ilvl w:val="0"/>
          <w:numId w:val="6"/>
        </w:numPr>
        <w:shd w:val="clear" w:color="auto" w:fill="FFFFFF"/>
        <w:spacing w:before="100" w:beforeAutospacing="1" w:after="240" w:line="315" w:lineRule="atLeast"/>
        <w:ind w:left="525"/>
        <w:rPr>
          <w:ins w:id="18" w:author="Unknown"/>
          <w:rFonts w:ascii="Arial" w:eastAsia="Times New Roman" w:hAnsi="Arial" w:cs="Arial"/>
          <w:color w:val="333333"/>
          <w:sz w:val="18"/>
          <w:szCs w:val="18"/>
        </w:rPr>
      </w:pPr>
      <w:ins w:id="19" w:author="Unknown">
        <w:r w:rsidRPr="0059305E">
          <w:rPr>
            <w:rFonts w:ascii="Arial" w:eastAsia="Times New Roman" w:hAnsi="Arial" w:cs="Arial"/>
            <w:b/>
            <w:bCs/>
            <w:color w:val="333333"/>
            <w:sz w:val="18"/>
            <w:szCs w:val="18"/>
          </w:rPr>
          <w:t>What is a pointer and does Java support pointers? </w:t>
        </w:r>
        <w:r w:rsidRPr="0059305E">
          <w:rPr>
            <w:rFonts w:ascii="Arial" w:eastAsia="Times New Roman" w:hAnsi="Arial" w:cs="Arial"/>
            <w:color w:val="333333"/>
            <w:sz w:val="18"/>
            <w:szCs w:val="18"/>
          </w:rPr>
          <w:br/>
          <w:t>Pointer is a reference handle to a memory location. Improper handling of pointers leads to memory leaks and reliability issues hence Java doesn't support the usage of pointers. </w:t>
        </w:r>
      </w:ins>
    </w:p>
    <w:p w:rsidR="0059305E" w:rsidRPr="0059305E" w:rsidRDefault="0059305E" w:rsidP="0059305E">
      <w:pPr>
        <w:numPr>
          <w:ilvl w:val="0"/>
          <w:numId w:val="6"/>
        </w:numPr>
        <w:shd w:val="clear" w:color="auto" w:fill="FFFFFF"/>
        <w:spacing w:before="100" w:beforeAutospacing="1" w:after="240" w:line="315" w:lineRule="atLeast"/>
        <w:ind w:left="525"/>
        <w:rPr>
          <w:ins w:id="20" w:author="Unknown"/>
          <w:rFonts w:ascii="Arial" w:eastAsia="Times New Roman" w:hAnsi="Arial" w:cs="Arial"/>
          <w:color w:val="333333"/>
          <w:sz w:val="18"/>
          <w:szCs w:val="18"/>
        </w:rPr>
      </w:pPr>
      <w:ins w:id="21" w:author="Unknown">
        <w:r w:rsidRPr="0059305E">
          <w:rPr>
            <w:rFonts w:ascii="Arial" w:eastAsia="Times New Roman" w:hAnsi="Arial" w:cs="Arial"/>
            <w:b/>
            <w:bCs/>
            <w:color w:val="333333"/>
            <w:sz w:val="18"/>
            <w:szCs w:val="18"/>
          </w:rPr>
          <w:t>What is the base class of all classes?</w:t>
        </w:r>
        <w:r w:rsidRPr="0059305E">
          <w:rPr>
            <w:rFonts w:ascii="Arial" w:eastAsia="Times New Roman" w:hAnsi="Arial" w:cs="Arial"/>
            <w:color w:val="333333"/>
            <w:sz w:val="18"/>
            <w:szCs w:val="18"/>
          </w:rPr>
          <w:br/>
        </w:r>
        <w:proofErr w:type="spellStart"/>
        <w:r w:rsidRPr="0059305E">
          <w:rPr>
            <w:rFonts w:ascii="Arial" w:eastAsia="Times New Roman" w:hAnsi="Arial" w:cs="Arial"/>
            <w:color w:val="333333"/>
            <w:sz w:val="18"/>
            <w:szCs w:val="18"/>
          </w:rPr>
          <w:t>java.lang.Object</w:t>
        </w:r>
        <w:proofErr w:type="spellEnd"/>
        <w:r w:rsidRPr="0059305E">
          <w:rPr>
            <w:rFonts w:ascii="Arial" w:eastAsia="Times New Roman" w:hAnsi="Arial" w:cs="Arial"/>
            <w:color w:val="333333"/>
            <w:sz w:val="18"/>
            <w:szCs w:val="18"/>
          </w:rPr>
          <w:t> </w:t>
        </w:r>
      </w:ins>
    </w:p>
    <w:p w:rsidR="0059305E" w:rsidRPr="0059305E" w:rsidRDefault="0059305E" w:rsidP="0059305E">
      <w:pPr>
        <w:numPr>
          <w:ilvl w:val="0"/>
          <w:numId w:val="6"/>
        </w:numPr>
        <w:shd w:val="clear" w:color="auto" w:fill="FFFFFF"/>
        <w:spacing w:before="100" w:beforeAutospacing="1" w:after="240" w:line="315" w:lineRule="atLeast"/>
        <w:ind w:left="525"/>
        <w:rPr>
          <w:ins w:id="22" w:author="Unknown"/>
          <w:rFonts w:ascii="Arial" w:eastAsia="Times New Roman" w:hAnsi="Arial" w:cs="Arial"/>
          <w:color w:val="333333"/>
          <w:sz w:val="18"/>
          <w:szCs w:val="18"/>
        </w:rPr>
      </w:pPr>
      <w:ins w:id="23" w:author="Unknown">
        <w:r w:rsidRPr="0059305E">
          <w:rPr>
            <w:rFonts w:ascii="Arial" w:eastAsia="Times New Roman" w:hAnsi="Arial" w:cs="Arial"/>
            <w:b/>
            <w:bCs/>
            <w:color w:val="333333"/>
            <w:sz w:val="18"/>
            <w:szCs w:val="18"/>
          </w:rPr>
          <w:t xml:space="preserve">Does Java support multiple </w:t>
        </w:r>
        <w:proofErr w:type="gramStart"/>
        <w:r w:rsidRPr="0059305E">
          <w:rPr>
            <w:rFonts w:ascii="Arial" w:eastAsia="Times New Roman" w:hAnsi="Arial" w:cs="Arial"/>
            <w:b/>
            <w:bCs/>
            <w:color w:val="333333"/>
            <w:sz w:val="18"/>
            <w:szCs w:val="18"/>
          </w:rPr>
          <w:t>inheritance</w:t>
        </w:r>
        <w:proofErr w:type="gramEnd"/>
        <w:r w:rsidRPr="0059305E">
          <w:rPr>
            <w:rFonts w:ascii="Arial" w:eastAsia="Times New Roman" w:hAnsi="Arial" w:cs="Arial"/>
            <w:b/>
            <w:bCs/>
            <w:color w:val="333333"/>
            <w:sz w:val="18"/>
            <w:szCs w:val="18"/>
          </w:rPr>
          <w:t>?</w:t>
        </w:r>
        <w:r w:rsidRPr="0059305E">
          <w:rPr>
            <w:rFonts w:ascii="Arial" w:eastAsia="Times New Roman" w:hAnsi="Arial" w:cs="Arial"/>
            <w:color w:val="333333"/>
            <w:sz w:val="18"/>
            <w:szCs w:val="18"/>
          </w:rPr>
          <w:br/>
          <w:t xml:space="preserve">Java doesn't support multiple </w:t>
        </w:r>
        <w:proofErr w:type="gramStart"/>
        <w:r w:rsidRPr="0059305E">
          <w:rPr>
            <w:rFonts w:ascii="Arial" w:eastAsia="Times New Roman" w:hAnsi="Arial" w:cs="Arial"/>
            <w:color w:val="333333"/>
            <w:sz w:val="18"/>
            <w:szCs w:val="18"/>
          </w:rPr>
          <w:t>inheritance</w:t>
        </w:r>
        <w:proofErr w:type="gramEnd"/>
        <w:r w:rsidRPr="0059305E">
          <w:rPr>
            <w:rFonts w:ascii="Arial" w:eastAsia="Times New Roman" w:hAnsi="Arial" w:cs="Arial"/>
            <w:color w:val="333333"/>
            <w:sz w:val="18"/>
            <w:szCs w:val="18"/>
          </w:rPr>
          <w:t>. </w:t>
        </w:r>
      </w:ins>
    </w:p>
    <w:p w:rsidR="0059305E" w:rsidRPr="0059305E" w:rsidRDefault="0059305E" w:rsidP="0059305E">
      <w:pPr>
        <w:numPr>
          <w:ilvl w:val="0"/>
          <w:numId w:val="6"/>
        </w:numPr>
        <w:shd w:val="clear" w:color="auto" w:fill="FFFFFF"/>
        <w:spacing w:before="100" w:beforeAutospacing="1" w:after="240" w:line="315" w:lineRule="atLeast"/>
        <w:ind w:left="525"/>
        <w:rPr>
          <w:ins w:id="24" w:author="Unknown"/>
          <w:rFonts w:ascii="Arial" w:eastAsia="Times New Roman" w:hAnsi="Arial" w:cs="Arial"/>
          <w:color w:val="333333"/>
          <w:sz w:val="18"/>
          <w:szCs w:val="18"/>
        </w:rPr>
      </w:pPr>
      <w:ins w:id="25" w:author="Unknown">
        <w:r w:rsidRPr="0059305E">
          <w:rPr>
            <w:rFonts w:ascii="Arial" w:eastAsia="Times New Roman" w:hAnsi="Arial" w:cs="Arial"/>
            <w:b/>
            <w:bCs/>
            <w:color w:val="333333"/>
            <w:sz w:val="18"/>
            <w:szCs w:val="18"/>
          </w:rPr>
          <w:lastRenderedPageBreak/>
          <w:t>Is Java a pure object oriented language? </w:t>
        </w:r>
        <w:r w:rsidRPr="0059305E">
          <w:rPr>
            <w:rFonts w:ascii="Arial" w:eastAsia="Times New Roman" w:hAnsi="Arial" w:cs="Arial"/>
            <w:color w:val="333333"/>
            <w:sz w:val="18"/>
            <w:szCs w:val="18"/>
          </w:rPr>
          <w:br/>
          <w:t>Java uses primitive data types and hence is not a pure object oriented language. </w:t>
        </w:r>
      </w:ins>
    </w:p>
    <w:p w:rsidR="0059305E" w:rsidRPr="0059305E" w:rsidRDefault="0059305E" w:rsidP="0059305E">
      <w:pPr>
        <w:numPr>
          <w:ilvl w:val="0"/>
          <w:numId w:val="6"/>
        </w:numPr>
        <w:shd w:val="clear" w:color="auto" w:fill="FFFFFF"/>
        <w:spacing w:before="100" w:beforeAutospacing="1" w:after="240" w:line="315" w:lineRule="atLeast"/>
        <w:ind w:left="525"/>
        <w:rPr>
          <w:ins w:id="26" w:author="Unknown"/>
          <w:rFonts w:ascii="Arial" w:eastAsia="Times New Roman" w:hAnsi="Arial" w:cs="Arial"/>
          <w:color w:val="333333"/>
          <w:sz w:val="18"/>
          <w:szCs w:val="18"/>
        </w:rPr>
      </w:pPr>
      <w:ins w:id="27" w:author="Unknown">
        <w:r w:rsidRPr="0059305E">
          <w:rPr>
            <w:rFonts w:ascii="Arial" w:eastAsia="Times New Roman" w:hAnsi="Arial" w:cs="Arial"/>
            <w:b/>
            <w:bCs/>
            <w:color w:val="333333"/>
            <w:sz w:val="18"/>
            <w:szCs w:val="18"/>
          </w:rPr>
          <w:t>Are arrays primitive data types? </w:t>
        </w:r>
        <w:r w:rsidRPr="0059305E">
          <w:rPr>
            <w:rFonts w:ascii="Arial" w:eastAsia="Times New Roman" w:hAnsi="Arial" w:cs="Arial"/>
            <w:color w:val="333333"/>
            <w:sz w:val="18"/>
            <w:szCs w:val="18"/>
          </w:rPr>
          <w:br/>
          <w:t>In Java, Arrays are objects. </w:t>
        </w:r>
      </w:ins>
    </w:p>
    <w:p w:rsidR="0059305E" w:rsidRPr="0059305E" w:rsidRDefault="0059305E" w:rsidP="0059305E">
      <w:pPr>
        <w:numPr>
          <w:ilvl w:val="0"/>
          <w:numId w:val="6"/>
        </w:numPr>
        <w:shd w:val="clear" w:color="auto" w:fill="FFFFFF"/>
        <w:spacing w:before="100" w:beforeAutospacing="1" w:after="240" w:line="315" w:lineRule="atLeast"/>
        <w:ind w:left="525"/>
        <w:rPr>
          <w:ins w:id="28" w:author="Unknown"/>
          <w:rFonts w:ascii="Arial" w:eastAsia="Times New Roman" w:hAnsi="Arial" w:cs="Arial"/>
          <w:color w:val="333333"/>
          <w:sz w:val="18"/>
          <w:szCs w:val="18"/>
        </w:rPr>
      </w:pPr>
      <w:ins w:id="29" w:author="Unknown">
        <w:r w:rsidRPr="0059305E">
          <w:rPr>
            <w:rFonts w:ascii="Arial" w:eastAsia="Times New Roman" w:hAnsi="Arial" w:cs="Arial"/>
            <w:b/>
            <w:bCs/>
            <w:color w:val="333333"/>
            <w:sz w:val="18"/>
            <w:szCs w:val="18"/>
          </w:rPr>
          <w:t xml:space="preserve">What is difference between Path and </w:t>
        </w:r>
        <w:proofErr w:type="spellStart"/>
        <w:r w:rsidRPr="0059305E">
          <w:rPr>
            <w:rFonts w:ascii="Arial" w:eastAsia="Times New Roman" w:hAnsi="Arial" w:cs="Arial"/>
            <w:b/>
            <w:bCs/>
            <w:color w:val="333333"/>
            <w:sz w:val="18"/>
            <w:szCs w:val="18"/>
          </w:rPr>
          <w:t>Classpath</w:t>
        </w:r>
        <w:proofErr w:type="spellEnd"/>
        <w:r w:rsidRPr="0059305E">
          <w:rPr>
            <w:rFonts w:ascii="Arial" w:eastAsia="Times New Roman" w:hAnsi="Arial" w:cs="Arial"/>
            <w:b/>
            <w:bCs/>
            <w:color w:val="333333"/>
            <w:sz w:val="18"/>
            <w:szCs w:val="18"/>
          </w:rPr>
          <w:t>? </w:t>
        </w:r>
        <w:r w:rsidRPr="0059305E">
          <w:rPr>
            <w:rFonts w:ascii="Arial" w:eastAsia="Times New Roman" w:hAnsi="Arial" w:cs="Arial"/>
            <w:color w:val="333333"/>
            <w:sz w:val="18"/>
            <w:szCs w:val="18"/>
          </w:rPr>
          <w:br/>
          <w:t xml:space="preserve">Path and </w:t>
        </w:r>
        <w:proofErr w:type="spellStart"/>
        <w:r w:rsidRPr="0059305E">
          <w:rPr>
            <w:rFonts w:ascii="Arial" w:eastAsia="Times New Roman" w:hAnsi="Arial" w:cs="Arial"/>
            <w:color w:val="333333"/>
            <w:sz w:val="18"/>
            <w:szCs w:val="18"/>
          </w:rPr>
          <w:t>Classpath</w:t>
        </w:r>
        <w:proofErr w:type="spellEnd"/>
        <w:r w:rsidRPr="0059305E">
          <w:rPr>
            <w:rFonts w:ascii="Arial" w:eastAsia="Times New Roman" w:hAnsi="Arial" w:cs="Arial"/>
            <w:color w:val="333333"/>
            <w:sz w:val="18"/>
            <w:szCs w:val="18"/>
          </w:rPr>
          <w:t xml:space="preserve"> are operating system level environment </w:t>
        </w:r>
        <w:proofErr w:type="spellStart"/>
        <w:r w:rsidRPr="0059305E">
          <w:rPr>
            <w:rFonts w:ascii="Arial" w:eastAsia="Times New Roman" w:hAnsi="Arial" w:cs="Arial"/>
            <w:color w:val="333333"/>
            <w:sz w:val="18"/>
            <w:szCs w:val="18"/>
          </w:rPr>
          <w:t>variales</w:t>
        </w:r>
        <w:proofErr w:type="spellEnd"/>
        <w:r w:rsidRPr="0059305E">
          <w:rPr>
            <w:rFonts w:ascii="Arial" w:eastAsia="Times New Roman" w:hAnsi="Arial" w:cs="Arial"/>
            <w:color w:val="333333"/>
            <w:sz w:val="18"/>
            <w:szCs w:val="18"/>
          </w:rPr>
          <w:t xml:space="preserve">. Path is used define where the system can find the </w:t>
        </w:r>
        <w:proofErr w:type="spellStart"/>
        <w:proofErr w:type="gramStart"/>
        <w:r w:rsidRPr="0059305E">
          <w:rPr>
            <w:rFonts w:ascii="Arial" w:eastAsia="Times New Roman" w:hAnsi="Arial" w:cs="Arial"/>
            <w:color w:val="333333"/>
            <w:sz w:val="18"/>
            <w:szCs w:val="18"/>
          </w:rPr>
          <w:t>executables</w:t>
        </w:r>
        <w:proofErr w:type="spellEnd"/>
        <w:r w:rsidRPr="0059305E">
          <w:rPr>
            <w:rFonts w:ascii="Arial" w:eastAsia="Times New Roman" w:hAnsi="Arial" w:cs="Arial"/>
            <w:color w:val="333333"/>
            <w:sz w:val="18"/>
            <w:szCs w:val="18"/>
          </w:rPr>
          <w:t>(</w:t>
        </w:r>
        <w:proofErr w:type="gramEnd"/>
        <w:r w:rsidRPr="0059305E">
          <w:rPr>
            <w:rFonts w:ascii="Arial" w:eastAsia="Times New Roman" w:hAnsi="Arial" w:cs="Arial"/>
            <w:color w:val="333333"/>
            <w:sz w:val="18"/>
            <w:szCs w:val="18"/>
          </w:rPr>
          <w:t xml:space="preserve">.exe) files and </w:t>
        </w:r>
        <w:proofErr w:type="spellStart"/>
        <w:r w:rsidRPr="0059305E">
          <w:rPr>
            <w:rFonts w:ascii="Arial" w:eastAsia="Times New Roman" w:hAnsi="Arial" w:cs="Arial"/>
            <w:color w:val="333333"/>
            <w:sz w:val="18"/>
            <w:szCs w:val="18"/>
          </w:rPr>
          <w:t>classpath</w:t>
        </w:r>
        <w:proofErr w:type="spellEnd"/>
        <w:r w:rsidRPr="0059305E">
          <w:rPr>
            <w:rFonts w:ascii="Arial" w:eastAsia="Times New Roman" w:hAnsi="Arial" w:cs="Arial"/>
            <w:color w:val="333333"/>
            <w:sz w:val="18"/>
            <w:szCs w:val="18"/>
          </w:rPr>
          <w:t xml:space="preserve"> is used to specify the location .class files. </w:t>
        </w:r>
      </w:ins>
    </w:p>
    <w:p w:rsidR="0059305E" w:rsidRPr="0059305E" w:rsidRDefault="0059305E" w:rsidP="0059305E">
      <w:pPr>
        <w:numPr>
          <w:ilvl w:val="0"/>
          <w:numId w:val="6"/>
        </w:numPr>
        <w:shd w:val="clear" w:color="auto" w:fill="FFFFFF"/>
        <w:spacing w:before="100" w:beforeAutospacing="1" w:after="240" w:line="315" w:lineRule="atLeast"/>
        <w:ind w:left="525"/>
        <w:rPr>
          <w:ins w:id="30" w:author="Unknown"/>
          <w:rFonts w:ascii="Arial" w:eastAsia="Times New Roman" w:hAnsi="Arial" w:cs="Arial"/>
          <w:color w:val="333333"/>
          <w:sz w:val="18"/>
          <w:szCs w:val="18"/>
        </w:rPr>
      </w:pPr>
      <w:ins w:id="31" w:author="Unknown">
        <w:r w:rsidRPr="0059305E">
          <w:rPr>
            <w:rFonts w:ascii="Arial" w:eastAsia="Times New Roman" w:hAnsi="Arial" w:cs="Arial"/>
            <w:b/>
            <w:bCs/>
            <w:color w:val="333333"/>
            <w:sz w:val="18"/>
            <w:szCs w:val="18"/>
          </w:rPr>
          <w:t>What are local variables? </w:t>
        </w:r>
        <w:r w:rsidRPr="0059305E">
          <w:rPr>
            <w:rFonts w:ascii="Arial" w:eastAsia="Times New Roman" w:hAnsi="Arial" w:cs="Arial"/>
            <w:color w:val="333333"/>
            <w:sz w:val="18"/>
            <w:szCs w:val="18"/>
          </w:rPr>
          <w:br/>
          <w:t xml:space="preserve">Local </w:t>
        </w:r>
        <w:proofErr w:type="spellStart"/>
        <w:r w:rsidRPr="0059305E">
          <w:rPr>
            <w:rFonts w:ascii="Arial" w:eastAsia="Times New Roman" w:hAnsi="Arial" w:cs="Arial"/>
            <w:color w:val="333333"/>
            <w:sz w:val="18"/>
            <w:szCs w:val="18"/>
          </w:rPr>
          <w:t>varaiables</w:t>
        </w:r>
        <w:proofErr w:type="spellEnd"/>
        <w:r w:rsidRPr="0059305E">
          <w:rPr>
            <w:rFonts w:ascii="Arial" w:eastAsia="Times New Roman" w:hAnsi="Arial" w:cs="Arial"/>
            <w:color w:val="333333"/>
            <w:sz w:val="18"/>
            <w:szCs w:val="18"/>
          </w:rPr>
          <w:t xml:space="preserve"> are those which are declared within a block of code like methods. Local variables should be </w:t>
        </w:r>
        <w:proofErr w:type="spellStart"/>
        <w:r w:rsidRPr="0059305E">
          <w:rPr>
            <w:rFonts w:ascii="Arial" w:eastAsia="Times New Roman" w:hAnsi="Arial" w:cs="Arial"/>
            <w:color w:val="333333"/>
            <w:sz w:val="18"/>
            <w:szCs w:val="18"/>
          </w:rPr>
          <w:t>initialised</w:t>
        </w:r>
        <w:proofErr w:type="spellEnd"/>
        <w:r w:rsidRPr="0059305E">
          <w:rPr>
            <w:rFonts w:ascii="Arial" w:eastAsia="Times New Roman" w:hAnsi="Arial" w:cs="Arial"/>
            <w:color w:val="333333"/>
            <w:sz w:val="18"/>
            <w:szCs w:val="18"/>
          </w:rPr>
          <w:t xml:space="preserve"> before accessing them. </w:t>
        </w:r>
      </w:ins>
    </w:p>
    <w:p w:rsidR="0059305E" w:rsidRPr="0059305E" w:rsidRDefault="0059305E" w:rsidP="0059305E">
      <w:pPr>
        <w:numPr>
          <w:ilvl w:val="0"/>
          <w:numId w:val="6"/>
        </w:numPr>
        <w:shd w:val="clear" w:color="auto" w:fill="FFFFFF"/>
        <w:spacing w:before="100" w:beforeAutospacing="1" w:after="240" w:line="315" w:lineRule="atLeast"/>
        <w:ind w:left="525"/>
        <w:rPr>
          <w:ins w:id="32" w:author="Unknown"/>
          <w:rFonts w:ascii="Arial" w:eastAsia="Times New Roman" w:hAnsi="Arial" w:cs="Arial"/>
          <w:color w:val="333333"/>
          <w:sz w:val="18"/>
          <w:szCs w:val="18"/>
        </w:rPr>
      </w:pPr>
      <w:ins w:id="33" w:author="Unknown">
        <w:r w:rsidRPr="0059305E">
          <w:rPr>
            <w:rFonts w:ascii="Arial" w:eastAsia="Times New Roman" w:hAnsi="Arial" w:cs="Arial"/>
            <w:b/>
            <w:bCs/>
            <w:color w:val="333333"/>
            <w:sz w:val="18"/>
            <w:szCs w:val="18"/>
          </w:rPr>
          <w:t>What are instance variables? </w:t>
        </w:r>
        <w:r w:rsidRPr="0059305E">
          <w:rPr>
            <w:rFonts w:ascii="Arial" w:eastAsia="Times New Roman" w:hAnsi="Arial" w:cs="Arial"/>
            <w:color w:val="333333"/>
            <w:sz w:val="18"/>
            <w:szCs w:val="18"/>
          </w:rPr>
          <w:br/>
          <w:t>Instance variables are those which are defined at the class level. Instance variables need not be initialized before using them as they are automatically initialized to their default values. </w:t>
        </w:r>
      </w:ins>
    </w:p>
    <w:p w:rsidR="0059305E" w:rsidRPr="0059305E" w:rsidRDefault="0059305E" w:rsidP="0059305E">
      <w:pPr>
        <w:numPr>
          <w:ilvl w:val="0"/>
          <w:numId w:val="6"/>
        </w:numPr>
        <w:shd w:val="clear" w:color="auto" w:fill="FFFFFF"/>
        <w:spacing w:before="100" w:beforeAutospacing="1" w:after="240" w:line="315" w:lineRule="atLeast"/>
        <w:ind w:left="525"/>
        <w:rPr>
          <w:ins w:id="34" w:author="Unknown"/>
          <w:rFonts w:ascii="Arial" w:eastAsia="Times New Roman" w:hAnsi="Arial" w:cs="Arial"/>
          <w:color w:val="333333"/>
          <w:sz w:val="18"/>
          <w:szCs w:val="18"/>
        </w:rPr>
      </w:pPr>
      <w:ins w:id="35" w:author="Unknown">
        <w:r w:rsidRPr="0059305E">
          <w:rPr>
            <w:rFonts w:ascii="Arial" w:eastAsia="Times New Roman" w:hAnsi="Arial" w:cs="Arial"/>
            <w:b/>
            <w:bCs/>
            <w:color w:val="333333"/>
            <w:sz w:val="18"/>
            <w:szCs w:val="18"/>
          </w:rPr>
          <w:t>How to define a constant variable in Java? </w:t>
        </w:r>
        <w:r w:rsidRPr="0059305E">
          <w:rPr>
            <w:rFonts w:ascii="Arial" w:eastAsia="Times New Roman" w:hAnsi="Arial" w:cs="Arial"/>
            <w:color w:val="333333"/>
            <w:sz w:val="18"/>
            <w:szCs w:val="18"/>
          </w:rPr>
          <w:br/>
          <w:t>The variable should be declared as static and final. So only one copy of the variable exists for all instances of the class and the value can't be changed also.</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static</w:t>
        </w:r>
        <w:proofErr w:type="gramEnd"/>
        <w:r w:rsidRPr="0059305E">
          <w:rPr>
            <w:rFonts w:ascii="Arial" w:eastAsia="Times New Roman" w:hAnsi="Arial" w:cs="Arial"/>
            <w:color w:val="333333"/>
            <w:sz w:val="18"/>
            <w:szCs w:val="18"/>
          </w:rPr>
          <w:t xml:space="preserve"> final </w:t>
        </w:r>
        <w:proofErr w:type="spellStart"/>
        <w:r w:rsidRPr="0059305E">
          <w:rPr>
            <w:rFonts w:ascii="Arial" w:eastAsia="Times New Roman" w:hAnsi="Arial" w:cs="Arial"/>
            <w:color w:val="333333"/>
            <w:sz w:val="18"/>
            <w:szCs w:val="18"/>
          </w:rPr>
          <w:t>int</w:t>
        </w:r>
        <w:proofErr w:type="spellEnd"/>
        <w:r w:rsidRPr="0059305E">
          <w:rPr>
            <w:rFonts w:ascii="Arial" w:eastAsia="Times New Roman" w:hAnsi="Arial" w:cs="Arial"/>
            <w:color w:val="333333"/>
            <w:sz w:val="18"/>
            <w:szCs w:val="18"/>
          </w:rPr>
          <w:t xml:space="preserve"> PI = 2.14; is an example for constant. </w:t>
        </w:r>
      </w:ins>
    </w:p>
    <w:p w:rsidR="0059305E" w:rsidRPr="0059305E" w:rsidRDefault="0059305E" w:rsidP="0059305E">
      <w:pPr>
        <w:numPr>
          <w:ilvl w:val="0"/>
          <w:numId w:val="6"/>
        </w:numPr>
        <w:shd w:val="clear" w:color="auto" w:fill="FFFFFF"/>
        <w:spacing w:before="100" w:beforeAutospacing="1" w:after="240" w:line="315" w:lineRule="atLeast"/>
        <w:ind w:left="525"/>
        <w:rPr>
          <w:ins w:id="36" w:author="Unknown"/>
          <w:rFonts w:ascii="Arial" w:eastAsia="Times New Roman" w:hAnsi="Arial" w:cs="Arial"/>
          <w:color w:val="333333"/>
          <w:sz w:val="18"/>
          <w:szCs w:val="18"/>
        </w:rPr>
      </w:pPr>
      <w:ins w:id="37" w:author="Unknown">
        <w:r w:rsidRPr="0059305E">
          <w:rPr>
            <w:rFonts w:ascii="Arial" w:eastAsia="Times New Roman" w:hAnsi="Arial" w:cs="Arial"/>
            <w:b/>
            <w:bCs/>
            <w:color w:val="333333"/>
            <w:sz w:val="18"/>
            <w:szCs w:val="18"/>
          </w:rPr>
          <w:t>Should a main method be compulsorily declared in all java classes?</w:t>
        </w:r>
        <w:r w:rsidRPr="0059305E">
          <w:rPr>
            <w:rFonts w:ascii="Arial" w:eastAsia="Times New Roman" w:hAnsi="Arial" w:cs="Arial"/>
            <w:color w:val="333333"/>
            <w:sz w:val="18"/>
            <w:szCs w:val="18"/>
          </w:rPr>
          <w:br/>
          <w:t xml:space="preserve">No not required. </w:t>
        </w:r>
        <w:proofErr w:type="gramStart"/>
        <w:r w:rsidRPr="0059305E">
          <w:rPr>
            <w:rFonts w:ascii="Arial" w:eastAsia="Times New Roman" w:hAnsi="Arial" w:cs="Arial"/>
            <w:color w:val="333333"/>
            <w:sz w:val="18"/>
            <w:szCs w:val="18"/>
          </w:rPr>
          <w:t>main</w:t>
        </w:r>
        <w:proofErr w:type="gramEnd"/>
        <w:r w:rsidRPr="0059305E">
          <w:rPr>
            <w:rFonts w:ascii="Arial" w:eastAsia="Times New Roman" w:hAnsi="Arial" w:cs="Arial"/>
            <w:color w:val="333333"/>
            <w:sz w:val="18"/>
            <w:szCs w:val="18"/>
          </w:rPr>
          <w:t xml:space="preserve"> method should be defined only if the source class is a java application. </w:t>
        </w:r>
      </w:ins>
    </w:p>
    <w:p w:rsidR="0059305E" w:rsidRPr="0059305E" w:rsidRDefault="0059305E" w:rsidP="0059305E">
      <w:pPr>
        <w:numPr>
          <w:ilvl w:val="0"/>
          <w:numId w:val="6"/>
        </w:numPr>
        <w:shd w:val="clear" w:color="auto" w:fill="FFFFFF"/>
        <w:spacing w:before="100" w:beforeAutospacing="1" w:after="240" w:line="315" w:lineRule="atLeast"/>
        <w:ind w:left="525"/>
        <w:rPr>
          <w:ins w:id="38" w:author="Unknown"/>
          <w:rFonts w:ascii="Arial" w:eastAsia="Times New Roman" w:hAnsi="Arial" w:cs="Arial"/>
          <w:color w:val="333333"/>
          <w:sz w:val="18"/>
          <w:szCs w:val="18"/>
        </w:rPr>
      </w:pPr>
      <w:ins w:id="39" w:author="Unknown">
        <w:r w:rsidRPr="0059305E">
          <w:rPr>
            <w:rFonts w:ascii="Arial" w:eastAsia="Times New Roman" w:hAnsi="Arial" w:cs="Arial"/>
            <w:b/>
            <w:bCs/>
            <w:color w:val="333333"/>
            <w:sz w:val="18"/>
            <w:szCs w:val="18"/>
          </w:rPr>
          <w:t>What is the return type of the main method?</w:t>
        </w:r>
        <w:r w:rsidRPr="0059305E">
          <w:rPr>
            <w:rFonts w:ascii="Arial" w:eastAsia="Times New Roman" w:hAnsi="Arial" w:cs="Arial"/>
            <w:color w:val="333333"/>
            <w:sz w:val="18"/>
            <w:szCs w:val="18"/>
          </w:rPr>
          <w:br/>
          <w:t>Main method doesn't return anything hence declared void. </w:t>
        </w:r>
      </w:ins>
    </w:p>
    <w:p w:rsidR="0059305E" w:rsidRPr="0059305E" w:rsidRDefault="0059305E" w:rsidP="0059305E">
      <w:pPr>
        <w:numPr>
          <w:ilvl w:val="0"/>
          <w:numId w:val="6"/>
        </w:numPr>
        <w:shd w:val="clear" w:color="auto" w:fill="FFFFFF"/>
        <w:spacing w:before="100" w:beforeAutospacing="1" w:after="240" w:line="315" w:lineRule="atLeast"/>
        <w:ind w:left="525"/>
        <w:rPr>
          <w:ins w:id="40" w:author="Unknown"/>
          <w:rFonts w:ascii="Arial" w:eastAsia="Times New Roman" w:hAnsi="Arial" w:cs="Arial"/>
          <w:color w:val="333333"/>
          <w:sz w:val="18"/>
          <w:szCs w:val="18"/>
        </w:rPr>
      </w:pPr>
      <w:ins w:id="41" w:author="Unknown">
        <w:r w:rsidRPr="0059305E">
          <w:rPr>
            <w:rFonts w:ascii="Arial" w:eastAsia="Times New Roman" w:hAnsi="Arial" w:cs="Arial"/>
            <w:b/>
            <w:bCs/>
            <w:color w:val="333333"/>
            <w:sz w:val="18"/>
            <w:szCs w:val="18"/>
          </w:rPr>
          <w:t xml:space="preserve">Why </w:t>
        </w:r>
        <w:proofErr w:type="gramStart"/>
        <w:r w:rsidRPr="0059305E">
          <w:rPr>
            <w:rFonts w:ascii="Arial" w:eastAsia="Times New Roman" w:hAnsi="Arial" w:cs="Arial"/>
            <w:b/>
            <w:bCs/>
            <w:color w:val="333333"/>
            <w:sz w:val="18"/>
            <w:szCs w:val="18"/>
          </w:rPr>
          <w:t>is the main method</w:t>
        </w:r>
        <w:proofErr w:type="gramEnd"/>
        <w:r w:rsidRPr="0059305E">
          <w:rPr>
            <w:rFonts w:ascii="Arial" w:eastAsia="Times New Roman" w:hAnsi="Arial" w:cs="Arial"/>
            <w:b/>
            <w:bCs/>
            <w:color w:val="333333"/>
            <w:sz w:val="18"/>
            <w:szCs w:val="18"/>
          </w:rPr>
          <w:t xml:space="preserve"> declared static?</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main</w:t>
        </w:r>
        <w:proofErr w:type="gramEnd"/>
        <w:r w:rsidRPr="0059305E">
          <w:rPr>
            <w:rFonts w:ascii="Arial" w:eastAsia="Times New Roman" w:hAnsi="Arial" w:cs="Arial"/>
            <w:color w:val="333333"/>
            <w:sz w:val="18"/>
            <w:szCs w:val="18"/>
          </w:rPr>
          <w:t xml:space="preserve"> method is called by the JVM even before the instantiation of the class hence it is declared as static. </w:t>
        </w:r>
      </w:ins>
    </w:p>
    <w:p w:rsidR="0059305E" w:rsidRPr="0059305E" w:rsidRDefault="0059305E" w:rsidP="0059305E">
      <w:pPr>
        <w:numPr>
          <w:ilvl w:val="0"/>
          <w:numId w:val="6"/>
        </w:numPr>
        <w:shd w:val="clear" w:color="auto" w:fill="FFFFFF"/>
        <w:spacing w:before="100" w:beforeAutospacing="1" w:after="240" w:line="315" w:lineRule="atLeast"/>
        <w:ind w:left="525"/>
        <w:rPr>
          <w:ins w:id="42" w:author="Unknown"/>
          <w:rFonts w:ascii="Arial" w:eastAsia="Times New Roman" w:hAnsi="Arial" w:cs="Arial"/>
          <w:color w:val="333333"/>
          <w:sz w:val="18"/>
          <w:szCs w:val="18"/>
        </w:rPr>
      </w:pPr>
      <w:ins w:id="43" w:author="Unknown">
        <w:r w:rsidRPr="0059305E">
          <w:rPr>
            <w:rFonts w:ascii="Arial" w:eastAsia="Times New Roman" w:hAnsi="Arial" w:cs="Arial"/>
            <w:b/>
            <w:bCs/>
            <w:color w:val="333333"/>
            <w:sz w:val="18"/>
            <w:szCs w:val="18"/>
          </w:rPr>
          <w:t xml:space="preserve">What is the </w:t>
        </w:r>
        <w:proofErr w:type="spellStart"/>
        <w:r w:rsidRPr="0059305E">
          <w:rPr>
            <w:rFonts w:ascii="Arial" w:eastAsia="Times New Roman" w:hAnsi="Arial" w:cs="Arial"/>
            <w:b/>
            <w:bCs/>
            <w:color w:val="333333"/>
            <w:sz w:val="18"/>
            <w:szCs w:val="18"/>
          </w:rPr>
          <w:t>arguement</w:t>
        </w:r>
        <w:proofErr w:type="spellEnd"/>
        <w:r w:rsidRPr="0059305E">
          <w:rPr>
            <w:rFonts w:ascii="Arial" w:eastAsia="Times New Roman" w:hAnsi="Arial" w:cs="Arial"/>
            <w:b/>
            <w:bCs/>
            <w:color w:val="333333"/>
            <w:sz w:val="18"/>
            <w:szCs w:val="18"/>
          </w:rPr>
          <w:t xml:space="preserve"> of main method?</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main</w:t>
        </w:r>
        <w:proofErr w:type="gramEnd"/>
        <w:r w:rsidRPr="0059305E">
          <w:rPr>
            <w:rFonts w:ascii="Arial" w:eastAsia="Times New Roman" w:hAnsi="Arial" w:cs="Arial"/>
            <w:color w:val="333333"/>
            <w:sz w:val="18"/>
            <w:szCs w:val="18"/>
          </w:rPr>
          <w:t xml:space="preserve"> method accepts an array of String object as </w:t>
        </w:r>
        <w:proofErr w:type="spellStart"/>
        <w:r w:rsidRPr="0059305E">
          <w:rPr>
            <w:rFonts w:ascii="Arial" w:eastAsia="Times New Roman" w:hAnsi="Arial" w:cs="Arial"/>
            <w:color w:val="333333"/>
            <w:sz w:val="18"/>
            <w:szCs w:val="18"/>
          </w:rPr>
          <w:t>arguement</w:t>
        </w:r>
        <w:proofErr w:type="spellEnd"/>
        <w:r w:rsidRPr="0059305E">
          <w:rPr>
            <w:rFonts w:ascii="Arial" w:eastAsia="Times New Roman" w:hAnsi="Arial" w:cs="Arial"/>
            <w:color w:val="333333"/>
            <w:sz w:val="18"/>
            <w:szCs w:val="18"/>
          </w:rPr>
          <w:t>. </w:t>
        </w:r>
      </w:ins>
    </w:p>
    <w:p w:rsidR="0059305E" w:rsidRPr="0059305E" w:rsidRDefault="0059305E" w:rsidP="0059305E">
      <w:pPr>
        <w:numPr>
          <w:ilvl w:val="0"/>
          <w:numId w:val="6"/>
        </w:numPr>
        <w:shd w:val="clear" w:color="auto" w:fill="FFFFFF"/>
        <w:spacing w:before="100" w:beforeAutospacing="1" w:after="240" w:line="315" w:lineRule="atLeast"/>
        <w:ind w:left="525"/>
        <w:rPr>
          <w:ins w:id="44" w:author="Unknown"/>
          <w:rFonts w:ascii="Arial" w:eastAsia="Times New Roman" w:hAnsi="Arial" w:cs="Arial"/>
          <w:color w:val="333333"/>
          <w:sz w:val="18"/>
          <w:szCs w:val="18"/>
        </w:rPr>
      </w:pPr>
      <w:ins w:id="45" w:author="Unknown">
        <w:r w:rsidRPr="0059305E">
          <w:rPr>
            <w:rFonts w:ascii="Arial" w:eastAsia="Times New Roman" w:hAnsi="Arial" w:cs="Arial"/>
            <w:b/>
            <w:bCs/>
            <w:color w:val="333333"/>
            <w:sz w:val="18"/>
            <w:szCs w:val="18"/>
          </w:rPr>
          <w:t>Can a main method be overloaded? </w:t>
        </w:r>
        <w:r w:rsidRPr="0059305E">
          <w:rPr>
            <w:rFonts w:ascii="Arial" w:eastAsia="Times New Roman" w:hAnsi="Arial" w:cs="Arial"/>
            <w:color w:val="333333"/>
            <w:sz w:val="18"/>
            <w:szCs w:val="18"/>
          </w:rPr>
          <w:br/>
          <w:t>Yes. You can have any number of main methods with different method signature and implementation in the class. </w:t>
        </w:r>
      </w:ins>
    </w:p>
    <w:p w:rsidR="0059305E" w:rsidRPr="0059305E" w:rsidRDefault="0059305E" w:rsidP="0059305E">
      <w:pPr>
        <w:numPr>
          <w:ilvl w:val="0"/>
          <w:numId w:val="6"/>
        </w:numPr>
        <w:shd w:val="clear" w:color="auto" w:fill="FFFFFF"/>
        <w:spacing w:before="100" w:beforeAutospacing="1" w:after="240" w:line="315" w:lineRule="atLeast"/>
        <w:ind w:left="525"/>
        <w:rPr>
          <w:ins w:id="46" w:author="Unknown"/>
          <w:rFonts w:ascii="Arial" w:eastAsia="Times New Roman" w:hAnsi="Arial" w:cs="Arial"/>
          <w:color w:val="333333"/>
          <w:sz w:val="18"/>
          <w:szCs w:val="18"/>
        </w:rPr>
      </w:pPr>
      <w:ins w:id="47" w:author="Unknown">
        <w:r w:rsidRPr="0059305E">
          <w:rPr>
            <w:rFonts w:ascii="Arial" w:eastAsia="Times New Roman" w:hAnsi="Arial" w:cs="Arial"/>
            <w:b/>
            <w:bCs/>
            <w:color w:val="333333"/>
            <w:sz w:val="18"/>
            <w:szCs w:val="18"/>
          </w:rPr>
          <w:t>Can a main method be declared final? </w:t>
        </w:r>
        <w:r w:rsidRPr="0059305E">
          <w:rPr>
            <w:rFonts w:ascii="Arial" w:eastAsia="Times New Roman" w:hAnsi="Arial" w:cs="Arial"/>
            <w:color w:val="333333"/>
            <w:sz w:val="18"/>
            <w:szCs w:val="18"/>
          </w:rPr>
          <w:br/>
          <w:t xml:space="preserve">Yes. Any inheriting class will not be able to have </w:t>
        </w:r>
        <w:proofErr w:type="spellStart"/>
        <w:proofErr w:type="gramStart"/>
        <w:r w:rsidRPr="0059305E">
          <w:rPr>
            <w:rFonts w:ascii="Arial" w:eastAsia="Times New Roman" w:hAnsi="Arial" w:cs="Arial"/>
            <w:color w:val="333333"/>
            <w:sz w:val="18"/>
            <w:szCs w:val="18"/>
          </w:rPr>
          <w:t>it's</w:t>
        </w:r>
        <w:proofErr w:type="spellEnd"/>
        <w:proofErr w:type="gramEnd"/>
        <w:r w:rsidRPr="0059305E">
          <w:rPr>
            <w:rFonts w:ascii="Arial" w:eastAsia="Times New Roman" w:hAnsi="Arial" w:cs="Arial"/>
            <w:color w:val="333333"/>
            <w:sz w:val="18"/>
            <w:szCs w:val="18"/>
          </w:rPr>
          <w:t xml:space="preserve"> own default main method. </w:t>
        </w:r>
      </w:ins>
    </w:p>
    <w:p w:rsidR="0059305E" w:rsidRPr="0059305E" w:rsidRDefault="0059305E" w:rsidP="0059305E">
      <w:pPr>
        <w:numPr>
          <w:ilvl w:val="0"/>
          <w:numId w:val="6"/>
        </w:numPr>
        <w:shd w:val="clear" w:color="auto" w:fill="FFFFFF"/>
        <w:spacing w:before="100" w:beforeAutospacing="1" w:after="240" w:line="315" w:lineRule="atLeast"/>
        <w:ind w:left="525"/>
        <w:rPr>
          <w:ins w:id="48" w:author="Unknown"/>
          <w:rFonts w:ascii="Arial" w:eastAsia="Times New Roman" w:hAnsi="Arial" w:cs="Arial"/>
          <w:color w:val="333333"/>
          <w:sz w:val="18"/>
          <w:szCs w:val="18"/>
        </w:rPr>
      </w:pPr>
      <w:ins w:id="49" w:author="Unknown">
        <w:r w:rsidRPr="0059305E">
          <w:rPr>
            <w:rFonts w:ascii="Arial" w:eastAsia="Times New Roman" w:hAnsi="Arial" w:cs="Arial"/>
            <w:b/>
            <w:bCs/>
            <w:color w:val="333333"/>
            <w:sz w:val="18"/>
            <w:szCs w:val="18"/>
          </w:rPr>
          <w:t>Does the order of public and static declaration matter in main method?</w:t>
        </w:r>
        <w:r w:rsidRPr="0059305E">
          <w:rPr>
            <w:rFonts w:ascii="Arial" w:eastAsia="Times New Roman" w:hAnsi="Arial" w:cs="Arial"/>
            <w:color w:val="333333"/>
            <w:sz w:val="18"/>
            <w:szCs w:val="18"/>
          </w:rPr>
          <w:br/>
          <w:t xml:space="preserve">No it doesn't matter but void should always come before </w:t>
        </w:r>
        <w:proofErr w:type="gramStart"/>
        <w:r w:rsidRPr="0059305E">
          <w:rPr>
            <w:rFonts w:ascii="Arial" w:eastAsia="Times New Roman" w:hAnsi="Arial" w:cs="Arial"/>
            <w:color w:val="333333"/>
            <w:sz w:val="18"/>
            <w:szCs w:val="18"/>
          </w:rPr>
          <w:t>main(</w:t>
        </w:r>
        <w:proofErr w:type="gramEnd"/>
        <w:r w:rsidRPr="0059305E">
          <w:rPr>
            <w:rFonts w:ascii="Arial" w:eastAsia="Times New Roman" w:hAnsi="Arial" w:cs="Arial"/>
            <w:color w:val="333333"/>
            <w:sz w:val="18"/>
            <w:szCs w:val="18"/>
          </w:rPr>
          <w:t>). </w:t>
        </w:r>
      </w:ins>
    </w:p>
    <w:p w:rsidR="0059305E" w:rsidRPr="0059305E" w:rsidRDefault="0059305E" w:rsidP="0059305E">
      <w:pPr>
        <w:numPr>
          <w:ilvl w:val="0"/>
          <w:numId w:val="6"/>
        </w:numPr>
        <w:shd w:val="clear" w:color="auto" w:fill="FFFFFF"/>
        <w:spacing w:before="100" w:beforeAutospacing="1" w:after="240" w:line="315" w:lineRule="atLeast"/>
        <w:ind w:left="525"/>
        <w:rPr>
          <w:ins w:id="50" w:author="Unknown"/>
          <w:rFonts w:ascii="Arial" w:eastAsia="Times New Roman" w:hAnsi="Arial" w:cs="Arial"/>
          <w:color w:val="333333"/>
          <w:sz w:val="18"/>
          <w:szCs w:val="18"/>
        </w:rPr>
      </w:pPr>
      <w:ins w:id="51" w:author="Unknown">
        <w:r w:rsidRPr="0059305E">
          <w:rPr>
            <w:rFonts w:ascii="Arial" w:eastAsia="Times New Roman" w:hAnsi="Arial" w:cs="Arial"/>
            <w:b/>
            <w:bCs/>
            <w:color w:val="333333"/>
            <w:sz w:val="18"/>
            <w:szCs w:val="18"/>
          </w:rPr>
          <w:lastRenderedPageBreak/>
          <w:t>Can a source file contain more than one Class declaration?</w:t>
        </w:r>
        <w:r w:rsidRPr="0059305E">
          <w:rPr>
            <w:rFonts w:ascii="Arial" w:eastAsia="Times New Roman" w:hAnsi="Arial" w:cs="Arial"/>
            <w:color w:val="333333"/>
            <w:sz w:val="18"/>
            <w:szCs w:val="18"/>
          </w:rPr>
          <w:br/>
          <w:t xml:space="preserve">Yes a single source file can contain any number of Class declarations but only one of the </w:t>
        </w:r>
        <w:proofErr w:type="gramStart"/>
        <w:r w:rsidRPr="0059305E">
          <w:rPr>
            <w:rFonts w:ascii="Arial" w:eastAsia="Times New Roman" w:hAnsi="Arial" w:cs="Arial"/>
            <w:color w:val="333333"/>
            <w:sz w:val="18"/>
            <w:szCs w:val="18"/>
          </w:rPr>
          <w:t>class</w:t>
        </w:r>
        <w:proofErr w:type="gramEnd"/>
        <w:r w:rsidRPr="0059305E">
          <w:rPr>
            <w:rFonts w:ascii="Arial" w:eastAsia="Times New Roman" w:hAnsi="Arial" w:cs="Arial"/>
            <w:color w:val="333333"/>
            <w:sz w:val="18"/>
            <w:szCs w:val="18"/>
          </w:rPr>
          <w:t xml:space="preserve"> can be declared as public. </w:t>
        </w:r>
      </w:ins>
    </w:p>
    <w:p w:rsidR="0059305E" w:rsidRPr="0059305E" w:rsidRDefault="0059305E" w:rsidP="0059305E">
      <w:pPr>
        <w:numPr>
          <w:ilvl w:val="0"/>
          <w:numId w:val="6"/>
        </w:numPr>
        <w:shd w:val="clear" w:color="auto" w:fill="FFFFFF"/>
        <w:spacing w:before="100" w:beforeAutospacing="1" w:after="240" w:line="315" w:lineRule="atLeast"/>
        <w:ind w:left="525"/>
        <w:rPr>
          <w:ins w:id="52" w:author="Unknown"/>
          <w:rFonts w:ascii="Arial" w:eastAsia="Times New Roman" w:hAnsi="Arial" w:cs="Arial"/>
          <w:color w:val="333333"/>
          <w:sz w:val="18"/>
          <w:szCs w:val="18"/>
        </w:rPr>
      </w:pPr>
      <w:ins w:id="53" w:author="Unknown">
        <w:r w:rsidRPr="0059305E">
          <w:rPr>
            <w:rFonts w:ascii="Arial" w:eastAsia="Times New Roman" w:hAnsi="Arial" w:cs="Arial"/>
            <w:b/>
            <w:bCs/>
            <w:color w:val="333333"/>
            <w:sz w:val="18"/>
            <w:szCs w:val="18"/>
          </w:rPr>
          <w:t>What is a package?</w:t>
        </w:r>
        <w:r w:rsidRPr="0059305E">
          <w:rPr>
            <w:rFonts w:ascii="Arial" w:eastAsia="Times New Roman" w:hAnsi="Arial" w:cs="Arial"/>
            <w:color w:val="333333"/>
            <w:sz w:val="18"/>
            <w:szCs w:val="18"/>
          </w:rPr>
          <w:br/>
          <w:t xml:space="preserve">Package is a collection of related classes and interfaces. </w:t>
        </w:r>
        <w:proofErr w:type="gramStart"/>
        <w:r w:rsidRPr="0059305E">
          <w:rPr>
            <w:rFonts w:ascii="Arial" w:eastAsia="Times New Roman" w:hAnsi="Arial" w:cs="Arial"/>
            <w:color w:val="333333"/>
            <w:sz w:val="18"/>
            <w:szCs w:val="18"/>
          </w:rPr>
          <w:t>package</w:t>
        </w:r>
        <w:proofErr w:type="gramEnd"/>
        <w:r w:rsidRPr="0059305E">
          <w:rPr>
            <w:rFonts w:ascii="Arial" w:eastAsia="Times New Roman" w:hAnsi="Arial" w:cs="Arial"/>
            <w:color w:val="333333"/>
            <w:sz w:val="18"/>
            <w:szCs w:val="18"/>
          </w:rPr>
          <w:t xml:space="preserve"> declaration should be first statement in a java class. </w:t>
        </w:r>
      </w:ins>
    </w:p>
    <w:p w:rsidR="0059305E" w:rsidRPr="0059305E" w:rsidRDefault="0059305E" w:rsidP="0059305E">
      <w:pPr>
        <w:numPr>
          <w:ilvl w:val="0"/>
          <w:numId w:val="6"/>
        </w:numPr>
        <w:shd w:val="clear" w:color="auto" w:fill="FFFFFF"/>
        <w:spacing w:before="100" w:beforeAutospacing="1" w:after="240" w:line="315" w:lineRule="atLeast"/>
        <w:ind w:left="525"/>
        <w:rPr>
          <w:ins w:id="54" w:author="Unknown"/>
          <w:rFonts w:ascii="Arial" w:eastAsia="Times New Roman" w:hAnsi="Arial" w:cs="Arial"/>
          <w:color w:val="333333"/>
          <w:sz w:val="18"/>
          <w:szCs w:val="18"/>
        </w:rPr>
      </w:pPr>
      <w:ins w:id="55" w:author="Unknown">
        <w:r w:rsidRPr="0059305E">
          <w:rPr>
            <w:rFonts w:ascii="Arial" w:eastAsia="Times New Roman" w:hAnsi="Arial" w:cs="Arial"/>
            <w:b/>
            <w:bCs/>
            <w:color w:val="333333"/>
            <w:sz w:val="18"/>
            <w:szCs w:val="18"/>
          </w:rPr>
          <w:t>Which package is imported by default?</w:t>
        </w:r>
        <w:r w:rsidRPr="0059305E">
          <w:rPr>
            <w:rFonts w:ascii="Arial" w:eastAsia="Times New Roman" w:hAnsi="Arial" w:cs="Arial"/>
            <w:color w:val="333333"/>
            <w:sz w:val="18"/>
            <w:szCs w:val="18"/>
          </w:rPr>
          <w:br/>
        </w:r>
        <w:proofErr w:type="spellStart"/>
        <w:proofErr w:type="gramStart"/>
        <w:r w:rsidRPr="0059305E">
          <w:rPr>
            <w:rFonts w:ascii="Arial" w:eastAsia="Times New Roman" w:hAnsi="Arial" w:cs="Arial"/>
            <w:color w:val="333333"/>
            <w:sz w:val="18"/>
            <w:szCs w:val="18"/>
          </w:rPr>
          <w:t>java.lang</w:t>
        </w:r>
        <w:proofErr w:type="spellEnd"/>
        <w:proofErr w:type="gramEnd"/>
        <w:r w:rsidRPr="0059305E">
          <w:rPr>
            <w:rFonts w:ascii="Arial" w:eastAsia="Times New Roman" w:hAnsi="Arial" w:cs="Arial"/>
            <w:color w:val="333333"/>
            <w:sz w:val="18"/>
            <w:szCs w:val="18"/>
          </w:rPr>
          <w:t xml:space="preserve"> package is imported by default even without a package declaration. </w:t>
        </w:r>
      </w:ins>
    </w:p>
    <w:p w:rsidR="0059305E" w:rsidRPr="0059305E" w:rsidRDefault="0059305E" w:rsidP="0059305E">
      <w:pPr>
        <w:numPr>
          <w:ilvl w:val="0"/>
          <w:numId w:val="6"/>
        </w:numPr>
        <w:shd w:val="clear" w:color="auto" w:fill="FFFFFF"/>
        <w:spacing w:before="100" w:beforeAutospacing="1" w:after="240" w:line="315" w:lineRule="atLeast"/>
        <w:ind w:left="525"/>
        <w:rPr>
          <w:ins w:id="56" w:author="Unknown"/>
          <w:rFonts w:ascii="Arial" w:eastAsia="Times New Roman" w:hAnsi="Arial" w:cs="Arial"/>
          <w:color w:val="333333"/>
          <w:sz w:val="18"/>
          <w:szCs w:val="18"/>
        </w:rPr>
      </w:pPr>
      <w:ins w:id="57" w:author="Unknown">
        <w:r w:rsidRPr="0059305E">
          <w:rPr>
            <w:rFonts w:ascii="Arial" w:eastAsia="Times New Roman" w:hAnsi="Arial" w:cs="Arial"/>
            <w:b/>
            <w:bCs/>
            <w:color w:val="333333"/>
            <w:sz w:val="18"/>
            <w:szCs w:val="18"/>
          </w:rPr>
          <w:t xml:space="preserve">Can a class declared as private be accessed outside </w:t>
        </w:r>
        <w:proofErr w:type="gramStart"/>
        <w:r w:rsidRPr="0059305E">
          <w:rPr>
            <w:rFonts w:ascii="Arial" w:eastAsia="Times New Roman" w:hAnsi="Arial" w:cs="Arial"/>
            <w:b/>
            <w:bCs/>
            <w:color w:val="333333"/>
            <w:sz w:val="18"/>
            <w:szCs w:val="18"/>
          </w:rPr>
          <w:t>it's</w:t>
        </w:r>
        <w:proofErr w:type="gramEnd"/>
        <w:r w:rsidRPr="0059305E">
          <w:rPr>
            <w:rFonts w:ascii="Arial" w:eastAsia="Times New Roman" w:hAnsi="Arial" w:cs="Arial"/>
            <w:b/>
            <w:bCs/>
            <w:color w:val="333333"/>
            <w:sz w:val="18"/>
            <w:szCs w:val="18"/>
          </w:rPr>
          <w:t xml:space="preserve"> package?</w:t>
        </w:r>
        <w:r w:rsidRPr="0059305E">
          <w:rPr>
            <w:rFonts w:ascii="Arial" w:eastAsia="Times New Roman" w:hAnsi="Arial" w:cs="Arial"/>
            <w:color w:val="333333"/>
            <w:sz w:val="18"/>
            <w:szCs w:val="18"/>
          </w:rPr>
          <w:br/>
          <w:t>Not possible. </w:t>
        </w:r>
      </w:ins>
    </w:p>
    <w:p w:rsidR="0059305E" w:rsidRPr="0059305E" w:rsidRDefault="0059305E" w:rsidP="0059305E">
      <w:pPr>
        <w:numPr>
          <w:ilvl w:val="0"/>
          <w:numId w:val="6"/>
        </w:numPr>
        <w:shd w:val="clear" w:color="auto" w:fill="FFFFFF"/>
        <w:spacing w:before="100" w:beforeAutospacing="1" w:after="240" w:line="315" w:lineRule="atLeast"/>
        <w:ind w:left="525"/>
        <w:rPr>
          <w:ins w:id="58" w:author="Unknown"/>
          <w:rFonts w:ascii="Arial" w:eastAsia="Times New Roman" w:hAnsi="Arial" w:cs="Arial"/>
          <w:color w:val="333333"/>
          <w:sz w:val="18"/>
          <w:szCs w:val="18"/>
        </w:rPr>
      </w:pPr>
      <w:ins w:id="59" w:author="Unknown">
        <w:r w:rsidRPr="0059305E">
          <w:rPr>
            <w:rFonts w:ascii="Arial" w:eastAsia="Times New Roman" w:hAnsi="Arial" w:cs="Arial"/>
            <w:b/>
            <w:bCs/>
            <w:color w:val="333333"/>
            <w:sz w:val="18"/>
            <w:szCs w:val="18"/>
          </w:rPr>
          <w:t>Can a class be declared as protected?</w:t>
        </w:r>
        <w:r w:rsidRPr="0059305E">
          <w:rPr>
            <w:rFonts w:ascii="Arial" w:eastAsia="Times New Roman" w:hAnsi="Arial" w:cs="Arial"/>
            <w:color w:val="333333"/>
            <w:sz w:val="18"/>
            <w:szCs w:val="18"/>
          </w:rPr>
          <w:br/>
          <w:t xml:space="preserve">A class can't be declared as protected. </w:t>
        </w:r>
        <w:proofErr w:type="gramStart"/>
        <w:r w:rsidRPr="0059305E">
          <w:rPr>
            <w:rFonts w:ascii="Arial" w:eastAsia="Times New Roman" w:hAnsi="Arial" w:cs="Arial"/>
            <w:color w:val="333333"/>
            <w:sz w:val="18"/>
            <w:szCs w:val="18"/>
          </w:rPr>
          <w:t>only</w:t>
        </w:r>
        <w:proofErr w:type="gramEnd"/>
        <w:r w:rsidRPr="0059305E">
          <w:rPr>
            <w:rFonts w:ascii="Arial" w:eastAsia="Times New Roman" w:hAnsi="Arial" w:cs="Arial"/>
            <w:color w:val="333333"/>
            <w:sz w:val="18"/>
            <w:szCs w:val="18"/>
          </w:rPr>
          <w:t xml:space="preserve"> methods can be declared as protected. </w:t>
        </w:r>
      </w:ins>
    </w:p>
    <w:p w:rsidR="0059305E" w:rsidRPr="0059305E" w:rsidRDefault="0059305E" w:rsidP="0059305E">
      <w:pPr>
        <w:numPr>
          <w:ilvl w:val="0"/>
          <w:numId w:val="6"/>
        </w:numPr>
        <w:shd w:val="clear" w:color="auto" w:fill="FFFFFF"/>
        <w:spacing w:before="100" w:beforeAutospacing="1" w:after="240" w:line="315" w:lineRule="atLeast"/>
        <w:ind w:left="525"/>
        <w:rPr>
          <w:ins w:id="60" w:author="Unknown"/>
          <w:rFonts w:ascii="Arial" w:eastAsia="Times New Roman" w:hAnsi="Arial" w:cs="Arial"/>
          <w:color w:val="333333"/>
          <w:sz w:val="18"/>
          <w:szCs w:val="18"/>
        </w:rPr>
      </w:pPr>
      <w:ins w:id="61" w:author="Unknown">
        <w:r w:rsidRPr="0059305E">
          <w:rPr>
            <w:rFonts w:ascii="Arial" w:eastAsia="Times New Roman" w:hAnsi="Arial" w:cs="Arial"/>
            <w:b/>
            <w:bCs/>
            <w:color w:val="333333"/>
            <w:sz w:val="18"/>
            <w:szCs w:val="18"/>
          </w:rPr>
          <w:t>What is the access scope of a protected method?</w:t>
        </w:r>
        <w:r w:rsidRPr="0059305E">
          <w:rPr>
            <w:rFonts w:ascii="Arial" w:eastAsia="Times New Roman" w:hAnsi="Arial" w:cs="Arial"/>
            <w:color w:val="333333"/>
            <w:sz w:val="18"/>
            <w:szCs w:val="18"/>
          </w:rPr>
          <w:br/>
          <w:t>A protected method can be accessed by the classes within the same package or by the subclasses of the class in any package. </w:t>
        </w:r>
      </w:ins>
    </w:p>
    <w:p w:rsidR="0059305E" w:rsidRPr="0059305E" w:rsidRDefault="0059305E" w:rsidP="0059305E">
      <w:pPr>
        <w:numPr>
          <w:ilvl w:val="0"/>
          <w:numId w:val="6"/>
        </w:numPr>
        <w:shd w:val="clear" w:color="auto" w:fill="FFFFFF"/>
        <w:spacing w:before="100" w:beforeAutospacing="1" w:after="240" w:line="315" w:lineRule="atLeast"/>
        <w:ind w:left="525"/>
        <w:rPr>
          <w:ins w:id="62" w:author="Unknown"/>
          <w:rFonts w:ascii="Arial" w:eastAsia="Times New Roman" w:hAnsi="Arial" w:cs="Arial"/>
          <w:color w:val="333333"/>
          <w:sz w:val="18"/>
          <w:szCs w:val="18"/>
        </w:rPr>
      </w:pPr>
      <w:ins w:id="63" w:author="Unknown">
        <w:r w:rsidRPr="0059305E">
          <w:rPr>
            <w:rFonts w:ascii="Arial" w:eastAsia="Times New Roman" w:hAnsi="Arial" w:cs="Arial"/>
            <w:b/>
            <w:bCs/>
            <w:color w:val="333333"/>
            <w:sz w:val="18"/>
            <w:szCs w:val="18"/>
          </w:rPr>
          <w:t>What is the purpose of declaring a variable as final? </w:t>
        </w:r>
        <w:r w:rsidRPr="0059305E">
          <w:rPr>
            <w:rFonts w:ascii="Arial" w:eastAsia="Times New Roman" w:hAnsi="Arial" w:cs="Arial"/>
            <w:color w:val="333333"/>
            <w:sz w:val="18"/>
            <w:szCs w:val="18"/>
          </w:rPr>
          <w:br/>
          <w:t xml:space="preserve">A final variable's value can't be changed. </w:t>
        </w:r>
        <w:proofErr w:type="gramStart"/>
        <w:r w:rsidRPr="0059305E">
          <w:rPr>
            <w:rFonts w:ascii="Arial" w:eastAsia="Times New Roman" w:hAnsi="Arial" w:cs="Arial"/>
            <w:color w:val="333333"/>
            <w:sz w:val="18"/>
            <w:szCs w:val="18"/>
          </w:rPr>
          <w:t>final</w:t>
        </w:r>
        <w:proofErr w:type="gramEnd"/>
        <w:r w:rsidRPr="0059305E">
          <w:rPr>
            <w:rFonts w:ascii="Arial" w:eastAsia="Times New Roman" w:hAnsi="Arial" w:cs="Arial"/>
            <w:color w:val="333333"/>
            <w:sz w:val="18"/>
            <w:szCs w:val="18"/>
          </w:rPr>
          <w:t xml:space="preserve"> variables should be initialized before using them. </w:t>
        </w:r>
      </w:ins>
    </w:p>
    <w:p w:rsidR="0059305E" w:rsidRPr="0059305E" w:rsidRDefault="0059305E" w:rsidP="0059305E">
      <w:pPr>
        <w:numPr>
          <w:ilvl w:val="0"/>
          <w:numId w:val="6"/>
        </w:numPr>
        <w:shd w:val="clear" w:color="auto" w:fill="FFFFFF"/>
        <w:spacing w:before="100" w:beforeAutospacing="1" w:after="240" w:line="315" w:lineRule="atLeast"/>
        <w:ind w:left="525"/>
        <w:rPr>
          <w:ins w:id="64" w:author="Unknown"/>
          <w:rFonts w:ascii="Arial" w:eastAsia="Times New Roman" w:hAnsi="Arial" w:cs="Arial"/>
          <w:color w:val="333333"/>
          <w:sz w:val="18"/>
          <w:szCs w:val="18"/>
        </w:rPr>
      </w:pPr>
      <w:ins w:id="65" w:author="Unknown">
        <w:r w:rsidRPr="0059305E">
          <w:rPr>
            <w:rFonts w:ascii="Arial" w:eastAsia="Times New Roman" w:hAnsi="Arial" w:cs="Arial"/>
            <w:b/>
            <w:bCs/>
            <w:color w:val="333333"/>
            <w:sz w:val="18"/>
            <w:szCs w:val="18"/>
          </w:rPr>
          <w:t>What is the impact of declaring a method as final? </w:t>
        </w:r>
        <w:r w:rsidRPr="0059305E">
          <w:rPr>
            <w:rFonts w:ascii="Arial" w:eastAsia="Times New Roman" w:hAnsi="Arial" w:cs="Arial"/>
            <w:color w:val="333333"/>
            <w:sz w:val="18"/>
            <w:szCs w:val="18"/>
          </w:rPr>
          <w:br/>
          <w:t>A method declared as final can't be overridden. A sub-class can't have the same method signature with a different implementation. </w:t>
        </w:r>
      </w:ins>
    </w:p>
    <w:p w:rsidR="0059305E" w:rsidRPr="0059305E" w:rsidRDefault="0059305E" w:rsidP="0059305E">
      <w:pPr>
        <w:numPr>
          <w:ilvl w:val="0"/>
          <w:numId w:val="6"/>
        </w:numPr>
        <w:shd w:val="clear" w:color="auto" w:fill="FFFFFF"/>
        <w:spacing w:before="100" w:beforeAutospacing="1" w:after="240" w:line="315" w:lineRule="atLeast"/>
        <w:ind w:left="525"/>
        <w:rPr>
          <w:ins w:id="66" w:author="Unknown"/>
          <w:rFonts w:ascii="Arial" w:eastAsia="Times New Roman" w:hAnsi="Arial" w:cs="Arial"/>
          <w:color w:val="333333"/>
          <w:sz w:val="18"/>
          <w:szCs w:val="18"/>
        </w:rPr>
      </w:pPr>
      <w:ins w:id="67" w:author="Unknown">
        <w:r w:rsidRPr="0059305E">
          <w:rPr>
            <w:rFonts w:ascii="Arial" w:eastAsia="Times New Roman" w:hAnsi="Arial" w:cs="Arial"/>
            <w:b/>
            <w:bCs/>
            <w:color w:val="333333"/>
            <w:sz w:val="18"/>
            <w:szCs w:val="18"/>
          </w:rPr>
          <w:t>I don't want my class to be inherited by any other class. What should i do? </w:t>
        </w:r>
        <w:r w:rsidRPr="0059305E">
          <w:rPr>
            <w:rFonts w:ascii="Arial" w:eastAsia="Times New Roman" w:hAnsi="Arial" w:cs="Arial"/>
            <w:color w:val="333333"/>
            <w:sz w:val="18"/>
            <w:szCs w:val="18"/>
          </w:rPr>
          <w:br/>
          <w:t xml:space="preserve">You should </w:t>
        </w:r>
        <w:proofErr w:type="gramStart"/>
        <w:r w:rsidRPr="0059305E">
          <w:rPr>
            <w:rFonts w:ascii="Arial" w:eastAsia="Times New Roman" w:hAnsi="Arial" w:cs="Arial"/>
            <w:color w:val="333333"/>
            <w:sz w:val="18"/>
            <w:szCs w:val="18"/>
          </w:rPr>
          <w:t>declared</w:t>
        </w:r>
        <w:proofErr w:type="gramEnd"/>
        <w:r w:rsidRPr="0059305E">
          <w:rPr>
            <w:rFonts w:ascii="Arial" w:eastAsia="Times New Roman" w:hAnsi="Arial" w:cs="Arial"/>
            <w:color w:val="333333"/>
            <w:sz w:val="18"/>
            <w:szCs w:val="18"/>
          </w:rPr>
          <w:t xml:space="preserve"> your class as final. But you can't define your class as final, if it is an abstract class. A class declared as final can't be extended by any other class. </w:t>
        </w:r>
      </w:ins>
    </w:p>
    <w:p w:rsidR="0059305E" w:rsidRPr="0059305E" w:rsidRDefault="0059305E" w:rsidP="0059305E">
      <w:pPr>
        <w:numPr>
          <w:ilvl w:val="0"/>
          <w:numId w:val="6"/>
        </w:numPr>
        <w:shd w:val="clear" w:color="auto" w:fill="FFFFFF"/>
        <w:spacing w:before="100" w:beforeAutospacing="1" w:after="240" w:line="315" w:lineRule="atLeast"/>
        <w:ind w:left="525"/>
        <w:rPr>
          <w:ins w:id="68" w:author="Unknown"/>
          <w:rFonts w:ascii="Arial" w:eastAsia="Times New Roman" w:hAnsi="Arial" w:cs="Arial"/>
          <w:color w:val="333333"/>
          <w:sz w:val="18"/>
          <w:szCs w:val="18"/>
        </w:rPr>
      </w:pPr>
      <w:ins w:id="69" w:author="Unknown">
        <w:r w:rsidRPr="0059305E">
          <w:rPr>
            <w:rFonts w:ascii="Arial" w:eastAsia="Times New Roman" w:hAnsi="Arial" w:cs="Arial"/>
            <w:b/>
            <w:bCs/>
            <w:color w:val="333333"/>
            <w:sz w:val="18"/>
            <w:szCs w:val="18"/>
          </w:rPr>
          <w:t>Can you give few examples of final classes defined in Java API? </w:t>
        </w:r>
        <w:r w:rsidRPr="0059305E">
          <w:rPr>
            <w:rFonts w:ascii="Arial" w:eastAsia="Times New Roman" w:hAnsi="Arial" w:cs="Arial"/>
            <w:color w:val="333333"/>
            <w:sz w:val="18"/>
            <w:szCs w:val="18"/>
          </w:rPr>
          <w:br/>
        </w:r>
        <w:proofErr w:type="spellStart"/>
        <w:r w:rsidRPr="0059305E">
          <w:rPr>
            <w:rFonts w:ascii="Arial" w:eastAsia="Times New Roman" w:hAnsi="Arial" w:cs="Arial"/>
            <w:color w:val="333333"/>
            <w:sz w:val="18"/>
            <w:szCs w:val="18"/>
          </w:rPr>
          <w:t>java.lang.String</w:t>
        </w:r>
        <w:proofErr w:type="gramStart"/>
        <w:r w:rsidRPr="0059305E">
          <w:rPr>
            <w:rFonts w:ascii="Arial" w:eastAsia="Times New Roman" w:hAnsi="Arial" w:cs="Arial"/>
            <w:color w:val="333333"/>
            <w:sz w:val="18"/>
            <w:szCs w:val="18"/>
          </w:rPr>
          <w:t>,java.lang.Math</w:t>
        </w:r>
        <w:proofErr w:type="spellEnd"/>
        <w:proofErr w:type="gramEnd"/>
        <w:r w:rsidRPr="0059305E">
          <w:rPr>
            <w:rFonts w:ascii="Arial" w:eastAsia="Times New Roman" w:hAnsi="Arial" w:cs="Arial"/>
            <w:color w:val="333333"/>
            <w:sz w:val="18"/>
            <w:szCs w:val="18"/>
          </w:rPr>
          <w:t xml:space="preserve"> are final classes. </w:t>
        </w:r>
      </w:ins>
    </w:p>
    <w:p w:rsidR="0059305E" w:rsidRPr="0059305E" w:rsidRDefault="0059305E" w:rsidP="0059305E">
      <w:pPr>
        <w:numPr>
          <w:ilvl w:val="0"/>
          <w:numId w:val="6"/>
        </w:numPr>
        <w:shd w:val="clear" w:color="auto" w:fill="FFFFFF"/>
        <w:spacing w:before="100" w:beforeAutospacing="1" w:after="240" w:line="315" w:lineRule="atLeast"/>
        <w:ind w:left="525"/>
        <w:rPr>
          <w:ins w:id="70" w:author="Unknown"/>
          <w:rFonts w:ascii="Arial" w:eastAsia="Times New Roman" w:hAnsi="Arial" w:cs="Arial"/>
          <w:color w:val="333333"/>
          <w:sz w:val="18"/>
          <w:szCs w:val="18"/>
        </w:rPr>
      </w:pPr>
      <w:ins w:id="71" w:author="Unknown">
        <w:r w:rsidRPr="0059305E">
          <w:rPr>
            <w:rFonts w:ascii="Arial" w:eastAsia="Times New Roman" w:hAnsi="Arial" w:cs="Arial"/>
            <w:b/>
            <w:bCs/>
            <w:color w:val="333333"/>
            <w:sz w:val="18"/>
            <w:szCs w:val="18"/>
          </w:rPr>
          <w:t>How is final different from finally and finalize? </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final</w:t>
        </w:r>
        <w:proofErr w:type="gramEnd"/>
        <w:r w:rsidRPr="0059305E">
          <w:rPr>
            <w:rFonts w:ascii="Arial" w:eastAsia="Times New Roman" w:hAnsi="Arial" w:cs="Arial"/>
            <w:color w:val="333333"/>
            <w:sz w:val="18"/>
            <w:szCs w:val="18"/>
          </w:rPr>
          <w:t xml:space="preserve"> is a modifier which can be applied to a class or a method or a variable. </w:t>
        </w:r>
        <w:proofErr w:type="gramStart"/>
        <w:r w:rsidRPr="0059305E">
          <w:rPr>
            <w:rFonts w:ascii="Arial" w:eastAsia="Times New Roman" w:hAnsi="Arial" w:cs="Arial"/>
            <w:color w:val="333333"/>
            <w:sz w:val="18"/>
            <w:szCs w:val="18"/>
          </w:rPr>
          <w:t>final</w:t>
        </w:r>
        <w:proofErr w:type="gramEnd"/>
        <w:r w:rsidRPr="0059305E">
          <w:rPr>
            <w:rFonts w:ascii="Arial" w:eastAsia="Times New Roman" w:hAnsi="Arial" w:cs="Arial"/>
            <w:color w:val="333333"/>
            <w:sz w:val="18"/>
            <w:szCs w:val="18"/>
          </w:rPr>
          <w:t xml:space="preserve"> class can't be inherited, final method can't be overridden and final variable can't be changed. </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finally</w:t>
        </w:r>
        <w:proofErr w:type="gramEnd"/>
        <w:r w:rsidRPr="0059305E">
          <w:rPr>
            <w:rFonts w:ascii="Arial" w:eastAsia="Times New Roman" w:hAnsi="Arial" w:cs="Arial"/>
            <w:color w:val="333333"/>
            <w:sz w:val="18"/>
            <w:szCs w:val="18"/>
          </w:rPr>
          <w:t xml:space="preserve"> is an exception handling code section which gets executed whether an exception is raised or not by the try block code segment. </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finalize(</w:t>
        </w:r>
        <w:proofErr w:type="gramEnd"/>
        <w:r w:rsidRPr="0059305E">
          <w:rPr>
            <w:rFonts w:ascii="Arial" w:eastAsia="Times New Roman" w:hAnsi="Arial" w:cs="Arial"/>
            <w:color w:val="333333"/>
            <w:sz w:val="18"/>
            <w:szCs w:val="18"/>
          </w:rPr>
          <w:t>) is a method of Object class which will be executed by the JVM just before garbage collecting object to give a final chance for resource releasing activity. </w:t>
        </w:r>
      </w:ins>
    </w:p>
    <w:p w:rsidR="0059305E" w:rsidRPr="0059305E" w:rsidRDefault="0059305E" w:rsidP="0059305E">
      <w:pPr>
        <w:numPr>
          <w:ilvl w:val="0"/>
          <w:numId w:val="6"/>
        </w:numPr>
        <w:shd w:val="clear" w:color="auto" w:fill="FFFFFF"/>
        <w:spacing w:before="100" w:beforeAutospacing="1" w:after="240" w:line="315" w:lineRule="atLeast"/>
        <w:ind w:left="525"/>
        <w:rPr>
          <w:ins w:id="72" w:author="Unknown"/>
          <w:rFonts w:ascii="Arial" w:eastAsia="Times New Roman" w:hAnsi="Arial" w:cs="Arial"/>
          <w:color w:val="333333"/>
          <w:sz w:val="18"/>
          <w:szCs w:val="18"/>
        </w:rPr>
      </w:pPr>
      <w:ins w:id="73" w:author="Unknown">
        <w:r w:rsidRPr="0059305E">
          <w:rPr>
            <w:rFonts w:ascii="Arial" w:eastAsia="Times New Roman" w:hAnsi="Arial" w:cs="Arial"/>
            <w:b/>
            <w:bCs/>
            <w:color w:val="333333"/>
            <w:sz w:val="18"/>
            <w:szCs w:val="18"/>
          </w:rPr>
          <w:lastRenderedPageBreak/>
          <w:t>Can a class be declared as static?</w:t>
        </w:r>
        <w:r w:rsidRPr="0059305E">
          <w:rPr>
            <w:rFonts w:ascii="Arial" w:eastAsia="Times New Roman" w:hAnsi="Arial" w:cs="Arial"/>
            <w:color w:val="333333"/>
            <w:sz w:val="18"/>
            <w:szCs w:val="18"/>
          </w:rPr>
          <w:br/>
          <w:t xml:space="preserve">No a class cannot be defined as static. Only a </w:t>
        </w:r>
        <w:proofErr w:type="spellStart"/>
        <w:r w:rsidRPr="0059305E">
          <w:rPr>
            <w:rFonts w:ascii="Arial" w:eastAsia="Times New Roman" w:hAnsi="Arial" w:cs="Arial"/>
            <w:color w:val="333333"/>
            <w:sz w:val="18"/>
            <w:szCs w:val="18"/>
          </w:rPr>
          <w:t>method</w:t>
        </w:r>
        <w:proofErr w:type="gramStart"/>
        <w:r w:rsidRPr="0059305E">
          <w:rPr>
            <w:rFonts w:ascii="Arial" w:eastAsia="Times New Roman" w:hAnsi="Arial" w:cs="Arial"/>
            <w:color w:val="333333"/>
            <w:sz w:val="18"/>
            <w:szCs w:val="18"/>
          </w:rPr>
          <w:t>,a</w:t>
        </w:r>
        <w:proofErr w:type="spellEnd"/>
        <w:proofErr w:type="gramEnd"/>
        <w:r w:rsidRPr="0059305E">
          <w:rPr>
            <w:rFonts w:ascii="Arial" w:eastAsia="Times New Roman" w:hAnsi="Arial" w:cs="Arial"/>
            <w:color w:val="333333"/>
            <w:sz w:val="18"/>
            <w:szCs w:val="18"/>
          </w:rPr>
          <w:t xml:space="preserve"> variable or a block of code can be declared as static. </w:t>
        </w:r>
      </w:ins>
    </w:p>
    <w:p w:rsidR="0059305E" w:rsidRPr="0059305E" w:rsidRDefault="0059305E" w:rsidP="0059305E">
      <w:pPr>
        <w:numPr>
          <w:ilvl w:val="0"/>
          <w:numId w:val="6"/>
        </w:numPr>
        <w:shd w:val="clear" w:color="auto" w:fill="FFFFFF"/>
        <w:spacing w:before="100" w:beforeAutospacing="1" w:after="240" w:line="315" w:lineRule="atLeast"/>
        <w:ind w:left="525"/>
        <w:rPr>
          <w:ins w:id="74" w:author="Unknown"/>
          <w:rFonts w:ascii="Arial" w:eastAsia="Times New Roman" w:hAnsi="Arial" w:cs="Arial"/>
          <w:color w:val="333333"/>
          <w:sz w:val="18"/>
          <w:szCs w:val="18"/>
        </w:rPr>
      </w:pPr>
      <w:ins w:id="75" w:author="Unknown">
        <w:r w:rsidRPr="0059305E">
          <w:rPr>
            <w:rFonts w:ascii="Arial" w:eastAsia="Times New Roman" w:hAnsi="Arial" w:cs="Arial"/>
            <w:b/>
            <w:bCs/>
            <w:color w:val="333333"/>
            <w:sz w:val="18"/>
            <w:szCs w:val="18"/>
          </w:rPr>
          <w:t>When will you define a method as static?</w:t>
        </w:r>
        <w:r w:rsidRPr="0059305E">
          <w:rPr>
            <w:rFonts w:ascii="Arial" w:eastAsia="Times New Roman" w:hAnsi="Arial" w:cs="Arial"/>
            <w:color w:val="333333"/>
            <w:sz w:val="18"/>
            <w:szCs w:val="18"/>
          </w:rPr>
          <w:br/>
          <w:t>When a method needs to be accessed even before the creation of the object of the class then we should declare the method as static. </w:t>
        </w:r>
      </w:ins>
    </w:p>
    <w:p w:rsidR="0059305E" w:rsidRPr="0059305E" w:rsidRDefault="0059305E" w:rsidP="0059305E">
      <w:pPr>
        <w:numPr>
          <w:ilvl w:val="0"/>
          <w:numId w:val="6"/>
        </w:numPr>
        <w:shd w:val="clear" w:color="auto" w:fill="FFFFFF"/>
        <w:spacing w:before="100" w:beforeAutospacing="1" w:after="240" w:line="315" w:lineRule="atLeast"/>
        <w:ind w:left="525"/>
        <w:rPr>
          <w:ins w:id="76" w:author="Unknown"/>
          <w:rFonts w:ascii="Arial" w:eastAsia="Times New Roman" w:hAnsi="Arial" w:cs="Arial"/>
          <w:color w:val="333333"/>
          <w:sz w:val="18"/>
          <w:szCs w:val="18"/>
        </w:rPr>
      </w:pPr>
      <w:ins w:id="77" w:author="Unknown">
        <w:r w:rsidRPr="0059305E">
          <w:rPr>
            <w:rFonts w:ascii="Arial" w:eastAsia="Times New Roman" w:hAnsi="Arial" w:cs="Arial"/>
            <w:b/>
            <w:bCs/>
            <w:color w:val="333333"/>
            <w:sz w:val="18"/>
            <w:szCs w:val="18"/>
          </w:rPr>
          <w:t xml:space="preserve">What </w:t>
        </w:r>
        <w:proofErr w:type="gramStart"/>
        <w:r w:rsidRPr="0059305E">
          <w:rPr>
            <w:rFonts w:ascii="Arial" w:eastAsia="Times New Roman" w:hAnsi="Arial" w:cs="Arial"/>
            <w:b/>
            <w:bCs/>
            <w:color w:val="333333"/>
            <w:sz w:val="18"/>
            <w:szCs w:val="18"/>
          </w:rPr>
          <w:t>are the restriction</w:t>
        </w:r>
        <w:proofErr w:type="gramEnd"/>
        <w:r w:rsidRPr="0059305E">
          <w:rPr>
            <w:rFonts w:ascii="Arial" w:eastAsia="Times New Roman" w:hAnsi="Arial" w:cs="Arial"/>
            <w:b/>
            <w:bCs/>
            <w:color w:val="333333"/>
            <w:sz w:val="18"/>
            <w:szCs w:val="18"/>
          </w:rPr>
          <w:t xml:space="preserve"> imposed on a static method or a static block of code?</w:t>
        </w:r>
        <w:r w:rsidRPr="0059305E">
          <w:rPr>
            <w:rFonts w:ascii="Arial" w:eastAsia="Times New Roman" w:hAnsi="Arial" w:cs="Arial"/>
            <w:color w:val="333333"/>
            <w:sz w:val="18"/>
            <w:szCs w:val="18"/>
          </w:rPr>
          <w:br/>
          <w:t>A static method should not refer to instance variables without creating an instance and cannot use "this" operator to refer the instance. </w:t>
        </w:r>
      </w:ins>
    </w:p>
    <w:p w:rsidR="0059305E" w:rsidRPr="0059305E" w:rsidRDefault="0059305E" w:rsidP="0059305E">
      <w:pPr>
        <w:numPr>
          <w:ilvl w:val="0"/>
          <w:numId w:val="6"/>
        </w:numPr>
        <w:shd w:val="clear" w:color="auto" w:fill="FFFFFF"/>
        <w:spacing w:before="100" w:beforeAutospacing="1" w:after="240" w:line="315" w:lineRule="atLeast"/>
        <w:ind w:left="525"/>
        <w:rPr>
          <w:ins w:id="78" w:author="Unknown"/>
          <w:rFonts w:ascii="Arial" w:eastAsia="Times New Roman" w:hAnsi="Arial" w:cs="Arial"/>
          <w:color w:val="333333"/>
          <w:sz w:val="18"/>
          <w:szCs w:val="18"/>
        </w:rPr>
      </w:pPr>
      <w:ins w:id="79" w:author="Unknown">
        <w:r w:rsidRPr="0059305E">
          <w:rPr>
            <w:rFonts w:ascii="Arial" w:eastAsia="Times New Roman" w:hAnsi="Arial" w:cs="Arial"/>
            <w:b/>
            <w:bCs/>
            <w:color w:val="333333"/>
            <w:sz w:val="18"/>
            <w:szCs w:val="18"/>
          </w:rPr>
          <w:t xml:space="preserve">I want to print "Hello" even before main is executed. How will you </w:t>
        </w:r>
        <w:proofErr w:type="spellStart"/>
        <w:r w:rsidRPr="0059305E">
          <w:rPr>
            <w:rFonts w:ascii="Arial" w:eastAsia="Times New Roman" w:hAnsi="Arial" w:cs="Arial"/>
            <w:b/>
            <w:bCs/>
            <w:color w:val="333333"/>
            <w:sz w:val="18"/>
            <w:szCs w:val="18"/>
          </w:rPr>
          <w:t>acheive</w:t>
        </w:r>
        <w:proofErr w:type="spellEnd"/>
        <w:r w:rsidRPr="0059305E">
          <w:rPr>
            <w:rFonts w:ascii="Arial" w:eastAsia="Times New Roman" w:hAnsi="Arial" w:cs="Arial"/>
            <w:b/>
            <w:bCs/>
            <w:color w:val="333333"/>
            <w:sz w:val="18"/>
            <w:szCs w:val="18"/>
          </w:rPr>
          <w:t xml:space="preserve"> that?</w:t>
        </w:r>
        <w:r w:rsidRPr="0059305E">
          <w:rPr>
            <w:rFonts w:ascii="Arial" w:eastAsia="Times New Roman" w:hAnsi="Arial" w:cs="Arial"/>
            <w:color w:val="333333"/>
            <w:sz w:val="18"/>
            <w:szCs w:val="18"/>
          </w:rPr>
          <w:br/>
          <w:t>Print the statement inside a static block of code. Static blocks get executed when the class gets loaded into the memory and even before the creation of an object. Hence it will be executed before the main method. And it will be executed only once. </w:t>
        </w:r>
      </w:ins>
    </w:p>
    <w:p w:rsidR="0059305E" w:rsidRPr="0059305E" w:rsidRDefault="0059305E" w:rsidP="0059305E">
      <w:pPr>
        <w:numPr>
          <w:ilvl w:val="0"/>
          <w:numId w:val="6"/>
        </w:numPr>
        <w:shd w:val="clear" w:color="auto" w:fill="FFFFFF"/>
        <w:spacing w:before="100" w:beforeAutospacing="1" w:after="240" w:line="315" w:lineRule="atLeast"/>
        <w:ind w:left="525"/>
        <w:rPr>
          <w:ins w:id="80" w:author="Unknown"/>
          <w:rFonts w:ascii="Arial" w:eastAsia="Times New Roman" w:hAnsi="Arial" w:cs="Arial"/>
          <w:color w:val="333333"/>
          <w:sz w:val="18"/>
          <w:szCs w:val="18"/>
        </w:rPr>
      </w:pPr>
      <w:ins w:id="81" w:author="Unknown">
        <w:r w:rsidRPr="0059305E">
          <w:rPr>
            <w:rFonts w:ascii="Arial" w:eastAsia="Times New Roman" w:hAnsi="Arial" w:cs="Arial"/>
            <w:b/>
            <w:bCs/>
            <w:color w:val="333333"/>
            <w:sz w:val="18"/>
            <w:szCs w:val="18"/>
          </w:rPr>
          <w:t>What is the importance of static variable?</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static</w:t>
        </w:r>
        <w:proofErr w:type="gramEnd"/>
        <w:r w:rsidRPr="0059305E">
          <w:rPr>
            <w:rFonts w:ascii="Arial" w:eastAsia="Times New Roman" w:hAnsi="Arial" w:cs="Arial"/>
            <w:color w:val="333333"/>
            <w:sz w:val="18"/>
            <w:szCs w:val="18"/>
          </w:rPr>
          <w:t xml:space="preserve"> variables are class level variables where all objects of the class refer to the same variable. If one object changes the value then the change gets reflected in all the objects. </w:t>
        </w:r>
      </w:ins>
    </w:p>
    <w:p w:rsidR="0059305E" w:rsidRPr="0059305E" w:rsidRDefault="0059305E" w:rsidP="0059305E">
      <w:pPr>
        <w:numPr>
          <w:ilvl w:val="0"/>
          <w:numId w:val="6"/>
        </w:numPr>
        <w:shd w:val="clear" w:color="auto" w:fill="FFFFFF"/>
        <w:spacing w:before="100" w:beforeAutospacing="1" w:after="240" w:line="315" w:lineRule="atLeast"/>
        <w:ind w:left="525"/>
        <w:rPr>
          <w:ins w:id="82" w:author="Unknown"/>
          <w:rFonts w:ascii="Arial" w:eastAsia="Times New Roman" w:hAnsi="Arial" w:cs="Arial"/>
          <w:color w:val="333333"/>
          <w:sz w:val="18"/>
          <w:szCs w:val="18"/>
        </w:rPr>
      </w:pPr>
      <w:ins w:id="83" w:author="Unknown">
        <w:r w:rsidRPr="0059305E">
          <w:rPr>
            <w:rFonts w:ascii="Arial" w:eastAsia="Times New Roman" w:hAnsi="Arial" w:cs="Arial"/>
            <w:b/>
            <w:bCs/>
            <w:color w:val="333333"/>
            <w:sz w:val="18"/>
            <w:szCs w:val="18"/>
          </w:rPr>
          <w:t>Can we declare a static variable inside a method? </w:t>
        </w:r>
        <w:r w:rsidRPr="0059305E">
          <w:rPr>
            <w:rFonts w:ascii="Arial" w:eastAsia="Times New Roman" w:hAnsi="Arial" w:cs="Arial"/>
            <w:color w:val="333333"/>
            <w:sz w:val="18"/>
            <w:szCs w:val="18"/>
          </w:rPr>
          <w:br/>
          <w:t xml:space="preserve">Static </w:t>
        </w:r>
        <w:proofErr w:type="spellStart"/>
        <w:r w:rsidRPr="0059305E">
          <w:rPr>
            <w:rFonts w:ascii="Arial" w:eastAsia="Times New Roman" w:hAnsi="Arial" w:cs="Arial"/>
            <w:color w:val="333333"/>
            <w:sz w:val="18"/>
            <w:szCs w:val="18"/>
          </w:rPr>
          <w:t>varaibles</w:t>
        </w:r>
        <w:proofErr w:type="spellEnd"/>
        <w:r w:rsidRPr="0059305E">
          <w:rPr>
            <w:rFonts w:ascii="Arial" w:eastAsia="Times New Roman" w:hAnsi="Arial" w:cs="Arial"/>
            <w:color w:val="333333"/>
            <w:sz w:val="18"/>
            <w:szCs w:val="18"/>
          </w:rPr>
          <w:t xml:space="preserve"> are class level variables and they can't be declared inside a method. If declared, the class will not compile. </w:t>
        </w:r>
      </w:ins>
    </w:p>
    <w:p w:rsidR="0059305E" w:rsidRPr="0059305E" w:rsidRDefault="0059305E" w:rsidP="0059305E">
      <w:pPr>
        <w:numPr>
          <w:ilvl w:val="0"/>
          <w:numId w:val="6"/>
        </w:numPr>
        <w:shd w:val="clear" w:color="auto" w:fill="FFFFFF"/>
        <w:spacing w:before="100" w:beforeAutospacing="1" w:after="240" w:line="315" w:lineRule="atLeast"/>
        <w:ind w:left="525"/>
        <w:rPr>
          <w:ins w:id="84" w:author="Unknown"/>
          <w:rFonts w:ascii="Arial" w:eastAsia="Times New Roman" w:hAnsi="Arial" w:cs="Arial"/>
          <w:color w:val="333333"/>
          <w:sz w:val="18"/>
          <w:szCs w:val="18"/>
        </w:rPr>
      </w:pPr>
      <w:ins w:id="85" w:author="Unknown">
        <w:r w:rsidRPr="0059305E">
          <w:rPr>
            <w:rFonts w:ascii="Arial" w:eastAsia="Times New Roman" w:hAnsi="Arial" w:cs="Arial"/>
            <w:b/>
            <w:bCs/>
            <w:color w:val="333333"/>
            <w:sz w:val="18"/>
            <w:szCs w:val="18"/>
          </w:rPr>
          <w:t xml:space="preserve">What is an Abstract Class and what is </w:t>
        </w:r>
        <w:proofErr w:type="spellStart"/>
        <w:proofErr w:type="gramStart"/>
        <w:r w:rsidRPr="0059305E">
          <w:rPr>
            <w:rFonts w:ascii="Arial" w:eastAsia="Times New Roman" w:hAnsi="Arial" w:cs="Arial"/>
            <w:b/>
            <w:bCs/>
            <w:color w:val="333333"/>
            <w:sz w:val="18"/>
            <w:szCs w:val="18"/>
          </w:rPr>
          <w:t>it's</w:t>
        </w:r>
        <w:proofErr w:type="spellEnd"/>
        <w:proofErr w:type="gramEnd"/>
        <w:r w:rsidRPr="0059305E">
          <w:rPr>
            <w:rFonts w:ascii="Arial" w:eastAsia="Times New Roman" w:hAnsi="Arial" w:cs="Arial"/>
            <w:b/>
            <w:bCs/>
            <w:color w:val="333333"/>
            <w:sz w:val="18"/>
            <w:szCs w:val="18"/>
          </w:rPr>
          <w:t xml:space="preserve"> purpose? </w:t>
        </w:r>
        <w:r w:rsidRPr="0059305E">
          <w:rPr>
            <w:rFonts w:ascii="Arial" w:eastAsia="Times New Roman" w:hAnsi="Arial" w:cs="Arial"/>
            <w:color w:val="333333"/>
            <w:sz w:val="18"/>
            <w:szCs w:val="18"/>
          </w:rPr>
          <w:br/>
          <w:t>A Class which doesn't provide complete implementation is defined as an abstract class. Abstract classes enforce abstraction. </w:t>
        </w:r>
      </w:ins>
    </w:p>
    <w:p w:rsidR="0059305E" w:rsidRPr="0059305E" w:rsidRDefault="0059305E" w:rsidP="0059305E">
      <w:pPr>
        <w:numPr>
          <w:ilvl w:val="0"/>
          <w:numId w:val="6"/>
        </w:numPr>
        <w:shd w:val="clear" w:color="auto" w:fill="FFFFFF"/>
        <w:spacing w:before="100" w:beforeAutospacing="1" w:after="240" w:line="315" w:lineRule="atLeast"/>
        <w:ind w:left="525"/>
        <w:rPr>
          <w:ins w:id="86" w:author="Unknown"/>
          <w:rFonts w:ascii="Arial" w:eastAsia="Times New Roman" w:hAnsi="Arial" w:cs="Arial"/>
          <w:color w:val="333333"/>
          <w:sz w:val="18"/>
          <w:szCs w:val="18"/>
        </w:rPr>
      </w:pPr>
      <w:ins w:id="87" w:author="Unknown">
        <w:r w:rsidRPr="0059305E">
          <w:rPr>
            <w:rFonts w:ascii="Arial" w:eastAsia="Times New Roman" w:hAnsi="Arial" w:cs="Arial"/>
            <w:b/>
            <w:bCs/>
            <w:color w:val="333333"/>
            <w:sz w:val="18"/>
            <w:szCs w:val="18"/>
          </w:rPr>
          <w:t xml:space="preserve">Can </w:t>
        </w:r>
        <w:proofErr w:type="spellStart"/>
        <w:proofErr w:type="gramStart"/>
        <w:r w:rsidRPr="0059305E">
          <w:rPr>
            <w:rFonts w:ascii="Arial" w:eastAsia="Times New Roman" w:hAnsi="Arial" w:cs="Arial"/>
            <w:b/>
            <w:bCs/>
            <w:color w:val="333333"/>
            <w:sz w:val="18"/>
            <w:szCs w:val="18"/>
          </w:rPr>
          <w:t>a</w:t>
        </w:r>
        <w:proofErr w:type="spellEnd"/>
        <w:proofErr w:type="gramEnd"/>
        <w:r w:rsidRPr="0059305E">
          <w:rPr>
            <w:rFonts w:ascii="Arial" w:eastAsia="Times New Roman" w:hAnsi="Arial" w:cs="Arial"/>
            <w:b/>
            <w:bCs/>
            <w:color w:val="333333"/>
            <w:sz w:val="18"/>
            <w:szCs w:val="18"/>
          </w:rPr>
          <w:t xml:space="preserve"> abstract class be declared final? </w:t>
        </w:r>
        <w:r w:rsidRPr="0059305E">
          <w:rPr>
            <w:rFonts w:ascii="Arial" w:eastAsia="Times New Roman" w:hAnsi="Arial" w:cs="Arial"/>
            <w:color w:val="333333"/>
            <w:sz w:val="18"/>
            <w:szCs w:val="18"/>
          </w:rPr>
          <w:br/>
          <w:t>Not possible. An abstract class without being inherited is of no use and hence will result in compile time error. </w:t>
        </w:r>
      </w:ins>
    </w:p>
    <w:p w:rsidR="0059305E" w:rsidRPr="0059305E" w:rsidRDefault="0059305E" w:rsidP="0059305E">
      <w:pPr>
        <w:numPr>
          <w:ilvl w:val="0"/>
          <w:numId w:val="6"/>
        </w:numPr>
        <w:shd w:val="clear" w:color="auto" w:fill="FFFFFF"/>
        <w:spacing w:before="100" w:beforeAutospacing="1" w:after="240" w:line="315" w:lineRule="atLeast"/>
        <w:ind w:left="525"/>
        <w:rPr>
          <w:ins w:id="88" w:author="Unknown"/>
          <w:rFonts w:ascii="Arial" w:eastAsia="Times New Roman" w:hAnsi="Arial" w:cs="Arial"/>
          <w:color w:val="333333"/>
          <w:sz w:val="18"/>
          <w:szCs w:val="18"/>
        </w:rPr>
      </w:pPr>
      <w:ins w:id="89" w:author="Unknown">
        <w:r w:rsidRPr="0059305E">
          <w:rPr>
            <w:rFonts w:ascii="Arial" w:eastAsia="Times New Roman" w:hAnsi="Arial" w:cs="Arial"/>
            <w:b/>
            <w:bCs/>
            <w:color w:val="333333"/>
            <w:sz w:val="18"/>
            <w:szCs w:val="18"/>
          </w:rPr>
          <w:t xml:space="preserve">What is use of </w:t>
        </w:r>
        <w:proofErr w:type="spellStart"/>
        <w:proofErr w:type="gramStart"/>
        <w:r w:rsidRPr="0059305E">
          <w:rPr>
            <w:rFonts w:ascii="Arial" w:eastAsia="Times New Roman" w:hAnsi="Arial" w:cs="Arial"/>
            <w:b/>
            <w:bCs/>
            <w:color w:val="333333"/>
            <w:sz w:val="18"/>
            <w:szCs w:val="18"/>
          </w:rPr>
          <w:t>a</w:t>
        </w:r>
        <w:proofErr w:type="spellEnd"/>
        <w:proofErr w:type="gramEnd"/>
        <w:r w:rsidRPr="0059305E">
          <w:rPr>
            <w:rFonts w:ascii="Arial" w:eastAsia="Times New Roman" w:hAnsi="Arial" w:cs="Arial"/>
            <w:b/>
            <w:bCs/>
            <w:color w:val="333333"/>
            <w:sz w:val="18"/>
            <w:szCs w:val="18"/>
          </w:rPr>
          <w:t xml:space="preserve"> abstract variable? </w:t>
        </w:r>
        <w:r w:rsidRPr="0059305E">
          <w:rPr>
            <w:rFonts w:ascii="Arial" w:eastAsia="Times New Roman" w:hAnsi="Arial" w:cs="Arial"/>
            <w:color w:val="333333"/>
            <w:sz w:val="18"/>
            <w:szCs w:val="18"/>
          </w:rPr>
          <w:br/>
          <w:t xml:space="preserve">Variables can't be declared as abstract. </w:t>
        </w:r>
        <w:proofErr w:type="gramStart"/>
        <w:r w:rsidRPr="0059305E">
          <w:rPr>
            <w:rFonts w:ascii="Arial" w:eastAsia="Times New Roman" w:hAnsi="Arial" w:cs="Arial"/>
            <w:color w:val="333333"/>
            <w:sz w:val="18"/>
            <w:szCs w:val="18"/>
          </w:rPr>
          <w:t>only</w:t>
        </w:r>
        <w:proofErr w:type="gramEnd"/>
        <w:r w:rsidRPr="0059305E">
          <w:rPr>
            <w:rFonts w:ascii="Arial" w:eastAsia="Times New Roman" w:hAnsi="Arial" w:cs="Arial"/>
            <w:color w:val="333333"/>
            <w:sz w:val="18"/>
            <w:szCs w:val="18"/>
          </w:rPr>
          <w:t xml:space="preserve"> classes and methods can be declared as abstract. </w:t>
        </w:r>
      </w:ins>
    </w:p>
    <w:p w:rsidR="0059305E" w:rsidRPr="0059305E" w:rsidRDefault="0059305E" w:rsidP="0059305E">
      <w:pPr>
        <w:numPr>
          <w:ilvl w:val="0"/>
          <w:numId w:val="6"/>
        </w:numPr>
        <w:shd w:val="clear" w:color="auto" w:fill="FFFFFF"/>
        <w:spacing w:before="100" w:beforeAutospacing="1" w:after="240" w:line="315" w:lineRule="atLeast"/>
        <w:ind w:left="525"/>
        <w:rPr>
          <w:ins w:id="90" w:author="Unknown"/>
          <w:rFonts w:ascii="Arial" w:eastAsia="Times New Roman" w:hAnsi="Arial" w:cs="Arial"/>
          <w:color w:val="333333"/>
          <w:sz w:val="18"/>
          <w:szCs w:val="18"/>
        </w:rPr>
      </w:pPr>
      <w:ins w:id="91" w:author="Unknown">
        <w:r w:rsidRPr="0059305E">
          <w:rPr>
            <w:rFonts w:ascii="Arial" w:eastAsia="Times New Roman" w:hAnsi="Arial" w:cs="Arial"/>
            <w:b/>
            <w:bCs/>
            <w:color w:val="333333"/>
            <w:sz w:val="18"/>
            <w:szCs w:val="18"/>
          </w:rPr>
          <w:t>Can you create an object of an abstract class? </w:t>
        </w:r>
        <w:r w:rsidRPr="0059305E">
          <w:rPr>
            <w:rFonts w:ascii="Arial" w:eastAsia="Times New Roman" w:hAnsi="Arial" w:cs="Arial"/>
            <w:color w:val="333333"/>
            <w:sz w:val="18"/>
            <w:szCs w:val="18"/>
          </w:rPr>
          <w:br/>
          <w:t>Not possible. Abstract classes can't be instantiated. </w:t>
        </w:r>
      </w:ins>
    </w:p>
    <w:p w:rsidR="0059305E" w:rsidRPr="0059305E" w:rsidRDefault="0059305E" w:rsidP="0059305E">
      <w:pPr>
        <w:numPr>
          <w:ilvl w:val="0"/>
          <w:numId w:val="6"/>
        </w:numPr>
        <w:shd w:val="clear" w:color="auto" w:fill="FFFFFF"/>
        <w:spacing w:before="100" w:beforeAutospacing="1" w:after="240" w:line="315" w:lineRule="atLeast"/>
        <w:ind w:left="525"/>
        <w:rPr>
          <w:ins w:id="92" w:author="Unknown"/>
          <w:rFonts w:ascii="Arial" w:eastAsia="Times New Roman" w:hAnsi="Arial" w:cs="Arial"/>
          <w:color w:val="333333"/>
          <w:sz w:val="18"/>
          <w:szCs w:val="18"/>
        </w:rPr>
      </w:pPr>
      <w:ins w:id="93" w:author="Unknown">
        <w:r w:rsidRPr="0059305E">
          <w:rPr>
            <w:rFonts w:ascii="Arial" w:eastAsia="Times New Roman" w:hAnsi="Arial" w:cs="Arial"/>
            <w:b/>
            <w:bCs/>
            <w:color w:val="333333"/>
            <w:sz w:val="18"/>
            <w:szCs w:val="18"/>
          </w:rPr>
          <w:t xml:space="preserve">Can </w:t>
        </w:r>
        <w:proofErr w:type="spellStart"/>
        <w:proofErr w:type="gramStart"/>
        <w:r w:rsidRPr="0059305E">
          <w:rPr>
            <w:rFonts w:ascii="Arial" w:eastAsia="Times New Roman" w:hAnsi="Arial" w:cs="Arial"/>
            <w:b/>
            <w:bCs/>
            <w:color w:val="333333"/>
            <w:sz w:val="18"/>
            <w:szCs w:val="18"/>
          </w:rPr>
          <w:t>a</w:t>
        </w:r>
        <w:proofErr w:type="spellEnd"/>
        <w:proofErr w:type="gramEnd"/>
        <w:r w:rsidRPr="0059305E">
          <w:rPr>
            <w:rFonts w:ascii="Arial" w:eastAsia="Times New Roman" w:hAnsi="Arial" w:cs="Arial"/>
            <w:b/>
            <w:bCs/>
            <w:color w:val="333333"/>
            <w:sz w:val="18"/>
            <w:szCs w:val="18"/>
          </w:rPr>
          <w:t xml:space="preserve"> abstract class be defined without any abstract methods? </w:t>
        </w:r>
        <w:r w:rsidRPr="0059305E">
          <w:rPr>
            <w:rFonts w:ascii="Arial" w:eastAsia="Times New Roman" w:hAnsi="Arial" w:cs="Arial"/>
            <w:color w:val="333333"/>
            <w:sz w:val="18"/>
            <w:szCs w:val="18"/>
          </w:rPr>
          <w:br/>
          <w:t>Yes it's possible. This is basically to avoid instance creation of the class. </w:t>
        </w:r>
      </w:ins>
    </w:p>
    <w:p w:rsidR="0059305E" w:rsidRPr="0059305E" w:rsidRDefault="0059305E" w:rsidP="0059305E">
      <w:pPr>
        <w:numPr>
          <w:ilvl w:val="0"/>
          <w:numId w:val="6"/>
        </w:numPr>
        <w:shd w:val="clear" w:color="auto" w:fill="FFFFFF"/>
        <w:spacing w:before="100" w:beforeAutospacing="1" w:after="240" w:line="315" w:lineRule="atLeast"/>
        <w:ind w:left="525"/>
        <w:rPr>
          <w:ins w:id="94" w:author="Unknown"/>
          <w:rFonts w:ascii="Arial" w:eastAsia="Times New Roman" w:hAnsi="Arial" w:cs="Arial"/>
          <w:color w:val="333333"/>
          <w:sz w:val="18"/>
          <w:szCs w:val="18"/>
        </w:rPr>
      </w:pPr>
      <w:ins w:id="95" w:author="Unknown">
        <w:r w:rsidRPr="0059305E">
          <w:rPr>
            <w:rFonts w:ascii="Arial" w:eastAsia="Times New Roman" w:hAnsi="Arial" w:cs="Arial"/>
            <w:b/>
            <w:bCs/>
            <w:color w:val="333333"/>
            <w:sz w:val="18"/>
            <w:szCs w:val="18"/>
          </w:rPr>
          <w:t>Class C implements Interface I containing method m1 and m2 declarations. Class C has provided implementation for method m2. Can i create an object of Class C? </w:t>
        </w:r>
        <w:r w:rsidRPr="0059305E">
          <w:rPr>
            <w:rFonts w:ascii="Arial" w:eastAsia="Times New Roman" w:hAnsi="Arial" w:cs="Arial"/>
            <w:color w:val="333333"/>
            <w:sz w:val="18"/>
            <w:szCs w:val="18"/>
          </w:rPr>
          <w:br/>
          <w:t xml:space="preserve">No not possible. Class C should provide implementation for all the methods in the Interface I. Since Class C </w:t>
        </w:r>
        <w:r w:rsidRPr="0059305E">
          <w:rPr>
            <w:rFonts w:ascii="Arial" w:eastAsia="Times New Roman" w:hAnsi="Arial" w:cs="Arial"/>
            <w:color w:val="333333"/>
            <w:sz w:val="18"/>
            <w:szCs w:val="18"/>
          </w:rPr>
          <w:lastRenderedPageBreak/>
          <w:t>didn't provide implementation for m1 method, it has to be declared as abstract. Abstract classes can't be instantiated. </w:t>
        </w:r>
      </w:ins>
    </w:p>
    <w:p w:rsidR="0059305E" w:rsidRPr="0059305E" w:rsidRDefault="0059305E" w:rsidP="0059305E">
      <w:pPr>
        <w:numPr>
          <w:ilvl w:val="0"/>
          <w:numId w:val="6"/>
        </w:numPr>
        <w:shd w:val="clear" w:color="auto" w:fill="FFFFFF"/>
        <w:spacing w:before="100" w:beforeAutospacing="1" w:after="240" w:line="315" w:lineRule="atLeast"/>
        <w:ind w:left="525"/>
        <w:rPr>
          <w:ins w:id="96" w:author="Unknown"/>
          <w:rFonts w:ascii="Arial" w:eastAsia="Times New Roman" w:hAnsi="Arial" w:cs="Arial"/>
          <w:color w:val="333333"/>
          <w:sz w:val="18"/>
          <w:szCs w:val="18"/>
        </w:rPr>
      </w:pPr>
      <w:ins w:id="97" w:author="Unknown">
        <w:r w:rsidRPr="0059305E">
          <w:rPr>
            <w:rFonts w:ascii="Arial" w:eastAsia="Times New Roman" w:hAnsi="Arial" w:cs="Arial"/>
            <w:b/>
            <w:bCs/>
            <w:color w:val="333333"/>
            <w:sz w:val="18"/>
            <w:szCs w:val="18"/>
          </w:rPr>
          <w:t xml:space="preserve">Can a method inside </w:t>
        </w:r>
        <w:proofErr w:type="spellStart"/>
        <w:proofErr w:type="gramStart"/>
        <w:r w:rsidRPr="0059305E">
          <w:rPr>
            <w:rFonts w:ascii="Arial" w:eastAsia="Times New Roman" w:hAnsi="Arial" w:cs="Arial"/>
            <w:b/>
            <w:bCs/>
            <w:color w:val="333333"/>
            <w:sz w:val="18"/>
            <w:szCs w:val="18"/>
          </w:rPr>
          <w:t>a</w:t>
        </w:r>
        <w:proofErr w:type="spellEnd"/>
        <w:proofErr w:type="gramEnd"/>
        <w:r w:rsidRPr="0059305E">
          <w:rPr>
            <w:rFonts w:ascii="Arial" w:eastAsia="Times New Roman" w:hAnsi="Arial" w:cs="Arial"/>
            <w:b/>
            <w:bCs/>
            <w:color w:val="333333"/>
            <w:sz w:val="18"/>
            <w:szCs w:val="18"/>
          </w:rPr>
          <w:t xml:space="preserve"> Interface be declared as final? </w:t>
        </w:r>
        <w:r w:rsidRPr="0059305E">
          <w:rPr>
            <w:rFonts w:ascii="Arial" w:eastAsia="Times New Roman" w:hAnsi="Arial" w:cs="Arial"/>
            <w:color w:val="333333"/>
            <w:sz w:val="18"/>
            <w:szCs w:val="18"/>
          </w:rPr>
          <w:br/>
          <w:t xml:space="preserve">No not possible. Doing so will result in compilation error. </w:t>
        </w:r>
        <w:proofErr w:type="gramStart"/>
        <w:r w:rsidRPr="0059305E">
          <w:rPr>
            <w:rFonts w:ascii="Arial" w:eastAsia="Times New Roman" w:hAnsi="Arial" w:cs="Arial"/>
            <w:color w:val="333333"/>
            <w:sz w:val="18"/>
            <w:szCs w:val="18"/>
          </w:rPr>
          <w:t>public</w:t>
        </w:r>
        <w:proofErr w:type="gramEnd"/>
        <w:r w:rsidRPr="0059305E">
          <w:rPr>
            <w:rFonts w:ascii="Arial" w:eastAsia="Times New Roman" w:hAnsi="Arial" w:cs="Arial"/>
            <w:color w:val="333333"/>
            <w:sz w:val="18"/>
            <w:szCs w:val="18"/>
          </w:rPr>
          <w:t xml:space="preserve"> and abstract are the only applicable modifiers for method declaration in an interface. </w:t>
        </w:r>
      </w:ins>
    </w:p>
    <w:p w:rsidR="0059305E" w:rsidRPr="0059305E" w:rsidRDefault="0059305E" w:rsidP="0059305E">
      <w:pPr>
        <w:numPr>
          <w:ilvl w:val="0"/>
          <w:numId w:val="6"/>
        </w:numPr>
        <w:shd w:val="clear" w:color="auto" w:fill="FFFFFF"/>
        <w:spacing w:before="100" w:beforeAutospacing="1" w:after="240" w:line="315" w:lineRule="atLeast"/>
        <w:ind w:left="525"/>
        <w:rPr>
          <w:ins w:id="98" w:author="Unknown"/>
          <w:rFonts w:ascii="Arial" w:eastAsia="Times New Roman" w:hAnsi="Arial" w:cs="Arial"/>
          <w:color w:val="333333"/>
          <w:sz w:val="18"/>
          <w:szCs w:val="18"/>
        </w:rPr>
      </w:pPr>
      <w:ins w:id="99" w:author="Unknown">
        <w:r w:rsidRPr="0059305E">
          <w:rPr>
            <w:rFonts w:ascii="Arial" w:eastAsia="Times New Roman" w:hAnsi="Arial" w:cs="Arial"/>
            <w:b/>
            <w:bCs/>
            <w:color w:val="333333"/>
            <w:sz w:val="18"/>
            <w:szCs w:val="18"/>
          </w:rPr>
          <w:t>Can an Interface implement another Interface? </w:t>
        </w:r>
        <w:r w:rsidRPr="0059305E">
          <w:rPr>
            <w:rFonts w:ascii="Arial" w:eastAsia="Times New Roman" w:hAnsi="Arial" w:cs="Arial"/>
            <w:color w:val="333333"/>
            <w:sz w:val="18"/>
            <w:szCs w:val="18"/>
          </w:rPr>
          <w:br/>
        </w:r>
        <w:proofErr w:type="spellStart"/>
        <w:r w:rsidRPr="0059305E">
          <w:rPr>
            <w:rFonts w:ascii="Arial" w:eastAsia="Times New Roman" w:hAnsi="Arial" w:cs="Arial"/>
            <w:color w:val="333333"/>
            <w:sz w:val="18"/>
            <w:szCs w:val="18"/>
          </w:rPr>
          <w:t>Intefaces</w:t>
        </w:r>
        <w:proofErr w:type="spellEnd"/>
        <w:r w:rsidRPr="0059305E">
          <w:rPr>
            <w:rFonts w:ascii="Arial" w:eastAsia="Times New Roman" w:hAnsi="Arial" w:cs="Arial"/>
            <w:color w:val="333333"/>
            <w:sz w:val="18"/>
            <w:szCs w:val="18"/>
          </w:rPr>
          <w:t xml:space="preserve"> doesn't provide implementation hence </w:t>
        </w:r>
        <w:proofErr w:type="spellStart"/>
        <w:proofErr w:type="gramStart"/>
        <w:r w:rsidRPr="0059305E">
          <w:rPr>
            <w:rFonts w:ascii="Arial" w:eastAsia="Times New Roman" w:hAnsi="Arial" w:cs="Arial"/>
            <w:color w:val="333333"/>
            <w:sz w:val="18"/>
            <w:szCs w:val="18"/>
          </w:rPr>
          <w:t>a</w:t>
        </w:r>
        <w:proofErr w:type="spellEnd"/>
        <w:proofErr w:type="gramEnd"/>
        <w:r w:rsidRPr="0059305E">
          <w:rPr>
            <w:rFonts w:ascii="Arial" w:eastAsia="Times New Roman" w:hAnsi="Arial" w:cs="Arial"/>
            <w:color w:val="333333"/>
            <w:sz w:val="18"/>
            <w:szCs w:val="18"/>
          </w:rPr>
          <w:t xml:space="preserve"> interface cannot implement another interface. </w:t>
        </w:r>
      </w:ins>
    </w:p>
    <w:p w:rsidR="0059305E" w:rsidRPr="0059305E" w:rsidRDefault="0059305E" w:rsidP="0059305E">
      <w:pPr>
        <w:numPr>
          <w:ilvl w:val="0"/>
          <w:numId w:val="6"/>
        </w:numPr>
        <w:shd w:val="clear" w:color="auto" w:fill="FFFFFF"/>
        <w:spacing w:before="100" w:beforeAutospacing="1" w:after="240" w:line="315" w:lineRule="atLeast"/>
        <w:ind w:left="525"/>
        <w:rPr>
          <w:ins w:id="100" w:author="Unknown"/>
          <w:rFonts w:ascii="Arial" w:eastAsia="Times New Roman" w:hAnsi="Arial" w:cs="Arial"/>
          <w:color w:val="333333"/>
          <w:sz w:val="18"/>
          <w:szCs w:val="18"/>
        </w:rPr>
      </w:pPr>
      <w:ins w:id="101" w:author="Unknown">
        <w:r w:rsidRPr="0059305E">
          <w:rPr>
            <w:rFonts w:ascii="Arial" w:eastAsia="Times New Roman" w:hAnsi="Arial" w:cs="Arial"/>
            <w:b/>
            <w:bCs/>
            <w:color w:val="333333"/>
            <w:sz w:val="18"/>
            <w:szCs w:val="18"/>
          </w:rPr>
          <w:t>Can an Interface extend another Interface? </w:t>
        </w:r>
        <w:r w:rsidRPr="0059305E">
          <w:rPr>
            <w:rFonts w:ascii="Arial" w:eastAsia="Times New Roman" w:hAnsi="Arial" w:cs="Arial"/>
            <w:color w:val="333333"/>
            <w:sz w:val="18"/>
            <w:szCs w:val="18"/>
          </w:rPr>
          <w:br/>
          <w:t>Yes an Interface can inherit another Interface, for that matter an Interface can extend more than one Interface. </w:t>
        </w:r>
      </w:ins>
    </w:p>
    <w:p w:rsidR="0059305E" w:rsidRPr="0059305E" w:rsidRDefault="0059305E" w:rsidP="0059305E">
      <w:pPr>
        <w:numPr>
          <w:ilvl w:val="0"/>
          <w:numId w:val="6"/>
        </w:numPr>
        <w:shd w:val="clear" w:color="auto" w:fill="FFFFFF"/>
        <w:spacing w:before="100" w:beforeAutospacing="1" w:after="240" w:line="315" w:lineRule="atLeast"/>
        <w:ind w:left="525"/>
        <w:rPr>
          <w:ins w:id="102" w:author="Unknown"/>
          <w:rFonts w:ascii="Arial" w:eastAsia="Times New Roman" w:hAnsi="Arial" w:cs="Arial"/>
          <w:color w:val="333333"/>
          <w:sz w:val="18"/>
          <w:szCs w:val="18"/>
        </w:rPr>
      </w:pPr>
      <w:ins w:id="103" w:author="Unknown">
        <w:r w:rsidRPr="0059305E">
          <w:rPr>
            <w:rFonts w:ascii="Arial" w:eastAsia="Times New Roman" w:hAnsi="Arial" w:cs="Arial"/>
            <w:b/>
            <w:bCs/>
            <w:color w:val="333333"/>
            <w:sz w:val="18"/>
            <w:szCs w:val="18"/>
          </w:rPr>
          <w:t>Can a Class extend more than one Class? </w:t>
        </w:r>
        <w:r w:rsidRPr="0059305E">
          <w:rPr>
            <w:rFonts w:ascii="Arial" w:eastAsia="Times New Roman" w:hAnsi="Arial" w:cs="Arial"/>
            <w:color w:val="333333"/>
            <w:sz w:val="18"/>
            <w:szCs w:val="18"/>
          </w:rPr>
          <w:br/>
          <w:t>Not possible. A Class can extend only one class but can implement any number of Interfaces. </w:t>
        </w:r>
      </w:ins>
    </w:p>
    <w:p w:rsidR="0059305E" w:rsidRPr="0059305E" w:rsidRDefault="0059305E" w:rsidP="0059305E">
      <w:pPr>
        <w:numPr>
          <w:ilvl w:val="0"/>
          <w:numId w:val="6"/>
        </w:numPr>
        <w:shd w:val="clear" w:color="auto" w:fill="FFFFFF"/>
        <w:spacing w:before="100" w:beforeAutospacing="1" w:after="240" w:line="315" w:lineRule="atLeast"/>
        <w:ind w:left="525"/>
        <w:rPr>
          <w:ins w:id="104" w:author="Unknown"/>
          <w:rFonts w:ascii="Arial" w:eastAsia="Times New Roman" w:hAnsi="Arial" w:cs="Arial"/>
          <w:color w:val="333333"/>
          <w:sz w:val="18"/>
          <w:szCs w:val="18"/>
        </w:rPr>
      </w:pPr>
      <w:ins w:id="105" w:author="Unknown">
        <w:r w:rsidRPr="0059305E">
          <w:rPr>
            <w:rFonts w:ascii="Arial" w:eastAsia="Times New Roman" w:hAnsi="Arial" w:cs="Arial"/>
            <w:b/>
            <w:bCs/>
            <w:color w:val="333333"/>
            <w:sz w:val="18"/>
            <w:szCs w:val="18"/>
          </w:rPr>
          <w:t>Why is an Interface be able to extend more than one Interface but a Class can't extend more than one Class? </w:t>
        </w:r>
        <w:r w:rsidRPr="0059305E">
          <w:rPr>
            <w:rFonts w:ascii="Arial" w:eastAsia="Times New Roman" w:hAnsi="Arial" w:cs="Arial"/>
            <w:color w:val="333333"/>
            <w:sz w:val="18"/>
            <w:szCs w:val="18"/>
          </w:rPr>
          <w:br/>
          <w:t xml:space="preserve">Basically Java doesn't allow multiple </w:t>
        </w:r>
        <w:proofErr w:type="gramStart"/>
        <w:r w:rsidRPr="0059305E">
          <w:rPr>
            <w:rFonts w:ascii="Arial" w:eastAsia="Times New Roman" w:hAnsi="Arial" w:cs="Arial"/>
            <w:color w:val="333333"/>
            <w:sz w:val="18"/>
            <w:szCs w:val="18"/>
          </w:rPr>
          <w:t>inheritance</w:t>
        </w:r>
        <w:proofErr w:type="gramEnd"/>
        <w:r w:rsidRPr="0059305E">
          <w:rPr>
            <w:rFonts w:ascii="Arial" w:eastAsia="Times New Roman" w:hAnsi="Arial" w:cs="Arial"/>
            <w:color w:val="333333"/>
            <w:sz w:val="18"/>
            <w:szCs w:val="18"/>
          </w:rPr>
          <w:t xml:space="preserve">, so a Class is restricted to extend only one Class. But an Interface is a pure abstraction model and doesn't have inheritance hierarchy like </w:t>
        </w:r>
        <w:proofErr w:type="gramStart"/>
        <w:r w:rsidRPr="0059305E">
          <w:rPr>
            <w:rFonts w:ascii="Arial" w:eastAsia="Times New Roman" w:hAnsi="Arial" w:cs="Arial"/>
            <w:color w:val="333333"/>
            <w:sz w:val="18"/>
            <w:szCs w:val="18"/>
          </w:rPr>
          <w:t>classes(</w:t>
        </w:r>
        <w:proofErr w:type="gramEnd"/>
        <w:r w:rsidRPr="0059305E">
          <w:rPr>
            <w:rFonts w:ascii="Arial" w:eastAsia="Times New Roman" w:hAnsi="Arial" w:cs="Arial"/>
            <w:color w:val="333333"/>
            <w:sz w:val="18"/>
            <w:szCs w:val="18"/>
          </w:rPr>
          <w:t>do remember that the base class of all classes is Object). So an Interface is allowed to extend more than one Interface. </w:t>
        </w:r>
      </w:ins>
    </w:p>
    <w:p w:rsidR="0059305E" w:rsidRPr="0059305E" w:rsidRDefault="0059305E" w:rsidP="0059305E">
      <w:pPr>
        <w:numPr>
          <w:ilvl w:val="0"/>
          <w:numId w:val="6"/>
        </w:numPr>
        <w:shd w:val="clear" w:color="auto" w:fill="FFFFFF"/>
        <w:spacing w:before="100" w:beforeAutospacing="1" w:after="240" w:line="315" w:lineRule="atLeast"/>
        <w:ind w:left="525"/>
        <w:rPr>
          <w:ins w:id="106" w:author="Unknown"/>
          <w:rFonts w:ascii="Arial" w:eastAsia="Times New Roman" w:hAnsi="Arial" w:cs="Arial"/>
          <w:color w:val="333333"/>
          <w:sz w:val="18"/>
          <w:szCs w:val="18"/>
        </w:rPr>
      </w:pPr>
      <w:ins w:id="107" w:author="Unknown">
        <w:r w:rsidRPr="0059305E">
          <w:rPr>
            <w:rFonts w:ascii="Arial" w:eastAsia="Times New Roman" w:hAnsi="Arial" w:cs="Arial"/>
            <w:b/>
            <w:bCs/>
            <w:color w:val="333333"/>
            <w:sz w:val="18"/>
            <w:szCs w:val="18"/>
          </w:rPr>
          <w:t>Can an Interface be final? </w:t>
        </w:r>
        <w:r w:rsidRPr="0059305E">
          <w:rPr>
            <w:rFonts w:ascii="Arial" w:eastAsia="Times New Roman" w:hAnsi="Arial" w:cs="Arial"/>
            <w:color w:val="333333"/>
            <w:sz w:val="18"/>
            <w:szCs w:val="18"/>
          </w:rPr>
          <w:br/>
          <w:t xml:space="preserve">Not possible. Doing so </w:t>
        </w:r>
        <w:proofErr w:type="spellStart"/>
        <w:r w:rsidRPr="0059305E">
          <w:rPr>
            <w:rFonts w:ascii="Arial" w:eastAsia="Times New Roman" w:hAnsi="Arial" w:cs="Arial"/>
            <w:color w:val="333333"/>
            <w:sz w:val="18"/>
            <w:szCs w:val="18"/>
          </w:rPr>
          <w:t>so</w:t>
        </w:r>
        <w:proofErr w:type="spellEnd"/>
        <w:r w:rsidRPr="0059305E">
          <w:rPr>
            <w:rFonts w:ascii="Arial" w:eastAsia="Times New Roman" w:hAnsi="Arial" w:cs="Arial"/>
            <w:color w:val="333333"/>
            <w:sz w:val="18"/>
            <w:szCs w:val="18"/>
          </w:rPr>
          <w:t xml:space="preserve"> will result in compilation error. </w:t>
        </w:r>
      </w:ins>
    </w:p>
    <w:p w:rsidR="0059305E" w:rsidRPr="0059305E" w:rsidRDefault="0059305E" w:rsidP="0059305E">
      <w:pPr>
        <w:numPr>
          <w:ilvl w:val="0"/>
          <w:numId w:val="6"/>
        </w:numPr>
        <w:shd w:val="clear" w:color="auto" w:fill="FFFFFF"/>
        <w:spacing w:before="100" w:beforeAutospacing="1" w:after="240" w:line="315" w:lineRule="atLeast"/>
        <w:ind w:left="525"/>
        <w:rPr>
          <w:ins w:id="108" w:author="Unknown"/>
          <w:rFonts w:ascii="Arial" w:eastAsia="Times New Roman" w:hAnsi="Arial" w:cs="Arial"/>
          <w:color w:val="333333"/>
          <w:sz w:val="18"/>
          <w:szCs w:val="18"/>
        </w:rPr>
      </w:pPr>
      <w:ins w:id="109" w:author="Unknown">
        <w:r w:rsidRPr="0059305E">
          <w:rPr>
            <w:rFonts w:ascii="Arial" w:eastAsia="Times New Roman" w:hAnsi="Arial" w:cs="Arial"/>
            <w:b/>
            <w:bCs/>
            <w:color w:val="333333"/>
            <w:sz w:val="18"/>
            <w:szCs w:val="18"/>
          </w:rPr>
          <w:t>Can a class be defined inside an Interface? </w:t>
        </w:r>
        <w:r w:rsidRPr="0059305E">
          <w:rPr>
            <w:rFonts w:ascii="Arial" w:eastAsia="Times New Roman" w:hAnsi="Arial" w:cs="Arial"/>
            <w:color w:val="333333"/>
            <w:sz w:val="18"/>
            <w:szCs w:val="18"/>
          </w:rPr>
          <w:br/>
          <w:t>Yes it's possible. </w:t>
        </w:r>
      </w:ins>
    </w:p>
    <w:p w:rsidR="0059305E" w:rsidRPr="0059305E" w:rsidRDefault="0059305E" w:rsidP="0059305E">
      <w:pPr>
        <w:numPr>
          <w:ilvl w:val="0"/>
          <w:numId w:val="6"/>
        </w:numPr>
        <w:shd w:val="clear" w:color="auto" w:fill="FFFFFF"/>
        <w:spacing w:before="100" w:beforeAutospacing="1" w:after="240" w:line="315" w:lineRule="atLeast"/>
        <w:ind w:left="525"/>
        <w:rPr>
          <w:ins w:id="110" w:author="Unknown"/>
          <w:rFonts w:ascii="Arial" w:eastAsia="Times New Roman" w:hAnsi="Arial" w:cs="Arial"/>
          <w:color w:val="333333"/>
          <w:sz w:val="18"/>
          <w:szCs w:val="18"/>
        </w:rPr>
      </w:pPr>
      <w:ins w:id="111" w:author="Unknown">
        <w:r w:rsidRPr="0059305E">
          <w:rPr>
            <w:rFonts w:ascii="Arial" w:eastAsia="Times New Roman" w:hAnsi="Arial" w:cs="Arial"/>
            <w:b/>
            <w:bCs/>
            <w:color w:val="333333"/>
            <w:sz w:val="18"/>
            <w:szCs w:val="18"/>
          </w:rPr>
          <w:t>Can an Interface be defined inside a class? </w:t>
        </w:r>
        <w:r w:rsidRPr="0059305E">
          <w:rPr>
            <w:rFonts w:ascii="Arial" w:eastAsia="Times New Roman" w:hAnsi="Arial" w:cs="Arial"/>
            <w:color w:val="333333"/>
            <w:sz w:val="18"/>
            <w:szCs w:val="18"/>
          </w:rPr>
          <w:br/>
          <w:t>Yes it's possible. </w:t>
        </w:r>
      </w:ins>
    </w:p>
    <w:p w:rsidR="0059305E" w:rsidRPr="0059305E" w:rsidRDefault="0059305E" w:rsidP="0059305E">
      <w:pPr>
        <w:numPr>
          <w:ilvl w:val="0"/>
          <w:numId w:val="6"/>
        </w:numPr>
        <w:shd w:val="clear" w:color="auto" w:fill="FFFFFF"/>
        <w:spacing w:before="100" w:beforeAutospacing="1" w:after="240" w:line="315" w:lineRule="atLeast"/>
        <w:ind w:left="525"/>
        <w:rPr>
          <w:ins w:id="112" w:author="Unknown"/>
          <w:rFonts w:ascii="Arial" w:eastAsia="Times New Roman" w:hAnsi="Arial" w:cs="Arial"/>
          <w:color w:val="333333"/>
          <w:sz w:val="18"/>
          <w:szCs w:val="18"/>
        </w:rPr>
      </w:pPr>
      <w:ins w:id="113" w:author="Unknown">
        <w:r w:rsidRPr="0059305E">
          <w:rPr>
            <w:rFonts w:ascii="Arial" w:eastAsia="Times New Roman" w:hAnsi="Arial" w:cs="Arial"/>
            <w:b/>
            <w:bCs/>
            <w:color w:val="333333"/>
            <w:sz w:val="18"/>
            <w:szCs w:val="18"/>
          </w:rPr>
          <w:t>What is a Marker Interface? </w:t>
        </w:r>
        <w:r w:rsidRPr="0059305E">
          <w:rPr>
            <w:rFonts w:ascii="Arial" w:eastAsia="Times New Roman" w:hAnsi="Arial" w:cs="Arial"/>
            <w:color w:val="333333"/>
            <w:sz w:val="18"/>
            <w:szCs w:val="18"/>
          </w:rPr>
          <w:br/>
          <w:t>An Interface which doesn't have any declaration inside but still enforces a mechanism. </w:t>
        </w:r>
      </w:ins>
    </w:p>
    <w:p w:rsidR="0059305E" w:rsidRPr="0059305E" w:rsidRDefault="0059305E" w:rsidP="0059305E">
      <w:pPr>
        <w:numPr>
          <w:ilvl w:val="0"/>
          <w:numId w:val="6"/>
        </w:numPr>
        <w:shd w:val="clear" w:color="auto" w:fill="FFFFFF"/>
        <w:spacing w:before="100" w:beforeAutospacing="1" w:after="240" w:line="315" w:lineRule="atLeast"/>
        <w:ind w:left="525"/>
        <w:rPr>
          <w:ins w:id="114" w:author="Unknown"/>
          <w:rFonts w:ascii="Arial" w:eastAsia="Times New Roman" w:hAnsi="Arial" w:cs="Arial"/>
          <w:color w:val="333333"/>
          <w:sz w:val="18"/>
          <w:szCs w:val="18"/>
        </w:rPr>
      </w:pPr>
      <w:ins w:id="115" w:author="Unknown">
        <w:r w:rsidRPr="0059305E">
          <w:rPr>
            <w:rFonts w:ascii="Arial" w:eastAsia="Times New Roman" w:hAnsi="Arial" w:cs="Arial"/>
            <w:b/>
            <w:bCs/>
            <w:color w:val="333333"/>
            <w:sz w:val="18"/>
            <w:szCs w:val="18"/>
          </w:rPr>
          <w:t>Which OO Concept is achieved by using overloading and overriding? </w:t>
        </w:r>
        <w:r w:rsidRPr="0059305E">
          <w:rPr>
            <w:rFonts w:ascii="Arial" w:eastAsia="Times New Roman" w:hAnsi="Arial" w:cs="Arial"/>
            <w:color w:val="333333"/>
            <w:sz w:val="18"/>
            <w:szCs w:val="18"/>
          </w:rPr>
          <w:br/>
          <w:t>Polymorphism. </w:t>
        </w:r>
      </w:ins>
    </w:p>
    <w:p w:rsidR="0059305E" w:rsidRPr="0059305E" w:rsidRDefault="0059305E" w:rsidP="0059305E">
      <w:pPr>
        <w:numPr>
          <w:ilvl w:val="0"/>
          <w:numId w:val="6"/>
        </w:numPr>
        <w:shd w:val="clear" w:color="auto" w:fill="FFFFFF"/>
        <w:spacing w:before="100" w:beforeAutospacing="1" w:after="240" w:line="315" w:lineRule="atLeast"/>
        <w:ind w:left="525"/>
        <w:rPr>
          <w:ins w:id="116" w:author="Unknown"/>
          <w:rFonts w:ascii="Arial" w:eastAsia="Times New Roman" w:hAnsi="Arial" w:cs="Arial"/>
          <w:color w:val="333333"/>
          <w:sz w:val="18"/>
          <w:szCs w:val="18"/>
        </w:rPr>
      </w:pPr>
      <w:ins w:id="117" w:author="Unknown">
        <w:r w:rsidRPr="0059305E">
          <w:rPr>
            <w:rFonts w:ascii="Arial" w:eastAsia="Times New Roman" w:hAnsi="Arial" w:cs="Arial"/>
            <w:b/>
            <w:bCs/>
            <w:color w:val="333333"/>
            <w:sz w:val="18"/>
            <w:szCs w:val="18"/>
          </w:rPr>
          <w:t>If i only change the return type, does the method become overloaded? </w:t>
        </w:r>
        <w:r w:rsidRPr="0059305E">
          <w:rPr>
            <w:rFonts w:ascii="Arial" w:eastAsia="Times New Roman" w:hAnsi="Arial" w:cs="Arial"/>
            <w:color w:val="333333"/>
            <w:sz w:val="18"/>
            <w:szCs w:val="18"/>
          </w:rPr>
          <w:br/>
          <w:t xml:space="preserve">No it doesn't. There should be a change in method </w:t>
        </w:r>
        <w:proofErr w:type="spellStart"/>
        <w:r w:rsidRPr="0059305E">
          <w:rPr>
            <w:rFonts w:ascii="Arial" w:eastAsia="Times New Roman" w:hAnsi="Arial" w:cs="Arial"/>
            <w:color w:val="333333"/>
            <w:sz w:val="18"/>
            <w:szCs w:val="18"/>
          </w:rPr>
          <w:t>arguements</w:t>
        </w:r>
        <w:proofErr w:type="spellEnd"/>
        <w:r w:rsidRPr="0059305E">
          <w:rPr>
            <w:rFonts w:ascii="Arial" w:eastAsia="Times New Roman" w:hAnsi="Arial" w:cs="Arial"/>
            <w:color w:val="333333"/>
            <w:sz w:val="18"/>
            <w:szCs w:val="18"/>
          </w:rPr>
          <w:t xml:space="preserve"> for a method to be overloaded. </w:t>
        </w:r>
      </w:ins>
    </w:p>
    <w:p w:rsidR="0059305E" w:rsidRPr="0059305E" w:rsidRDefault="0059305E" w:rsidP="0059305E">
      <w:pPr>
        <w:numPr>
          <w:ilvl w:val="0"/>
          <w:numId w:val="6"/>
        </w:numPr>
        <w:shd w:val="clear" w:color="auto" w:fill="FFFFFF"/>
        <w:spacing w:before="100" w:beforeAutospacing="1" w:after="240" w:line="315" w:lineRule="atLeast"/>
        <w:ind w:left="525"/>
        <w:rPr>
          <w:ins w:id="118" w:author="Unknown"/>
          <w:rFonts w:ascii="Arial" w:eastAsia="Times New Roman" w:hAnsi="Arial" w:cs="Arial"/>
          <w:color w:val="333333"/>
          <w:sz w:val="18"/>
          <w:szCs w:val="18"/>
        </w:rPr>
      </w:pPr>
      <w:ins w:id="119" w:author="Unknown">
        <w:r w:rsidRPr="0059305E">
          <w:rPr>
            <w:rFonts w:ascii="Arial" w:eastAsia="Times New Roman" w:hAnsi="Arial" w:cs="Arial"/>
            <w:b/>
            <w:bCs/>
            <w:color w:val="333333"/>
            <w:sz w:val="18"/>
            <w:szCs w:val="18"/>
          </w:rPr>
          <w:t>Why does Java not support operator overloading?</w:t>
        </w:r>
        <w:r w:rsidRPr="0059305E">
          <w:rPr>
            <w:rFonts w:ascii="Arial" w:eastAsia="Times New Roman" w:hAnsi="Arial" w:cs="Arial"/>
            <w:color w:val="333333"/>
            <w:sz w:val="18"/>
            <w:szCs w:val="18"/>
          </w:rPr>
          <w:br/>
          <w:t>Operator overloading makes the code very difficult to read and maintain. To maintain code simplicity, Java doesn't support operator overloading. </w:t>
        </w:r>
      </w:ins>
    </w:p>
    <w:p w:rsidR="0059305E" w:rsidRPr="0059305E" w:rsidRDefault="0059305E" w:rsidP="0059305E">
      <w:pPr>
        <w:numPr>
          <w:ilvl w:val="0"/>
          <w:numId w:val="6"/>
        </w:numPr>
        <w:shd w:val="clear" w:color="auto" w:fill="FFFFFF"/>
        <w:spacing w:before="100" w:beforeAutospacing="1" w:after="240" w:line="315" w:lineRule="atLeast"/>
        <w:ind w:left="525"/>
        <w:rPr>
          <w:ins w:id="120" w:author="Unknown"/>
          <w:rFonts w:ascii="Arial" w:eastAsia="Times New Roman" w:hAnsi="Arial" w:cs="Arial"/>
          <w:color w:val="333333"/>
          <w:sz w:val="18"/>
          <w:szCs w:val="18"/>
        </w:rPr>
      </w:pPr>
      <w:ins w:id="121" w:author="Unknown">
        <w:r w:rsidRPr="0059305E">
          <w:rPr>
            <w:rFonts w:ascii="Arial" w:eastAsia="Times New Roman" w:hAnsi="Arial" w:cs="Arial"/>
            <w:b/>
            <w:bCs/>
            <w:color w:val="333333"/>
            <w:sz w:val="18"/>
            <w:szCs w:val="18"/>
          </w:rPr>
          <w:lastRenderedPageBreak/>
          <w:t>Can we define private and protected modifiers for variables in interfaces? </w:t>
        </w:r>
        <w:r w:rsidRPr="0059305E">
          <w:rPr>
            <w:rFonts w:ascii="Arial" w:eastAsia="Times New Roman" w:hAnsi="Arial" w:cs="Arial"/>
            <w:color w:val="333333"/>
            <w:sz w:val="18"/>
            <w:szCs w:val="18"/>
          </w:rPr>
          <w:br/>
          <w:t>No </w:t>
        </w:r>
      </w:ins>
    </w:p>
    <w:p w:rsidR="0059305E" w:rsidRPr="0059305E" w:rsidRDefault="0059305E" w:rsidP="0059305E">
      <w:pPr>
        <w:numPr>
          <w:ilvl w:val="0"/>
          <w:numId w:val="6"/>
        </w:numPr>
        <w:shd w:val="clear" w:color="auto" w:fill="FFFFFF"/>
        <w:spacing w:before="100" w:beforeAutospacing="1" w:after="240" w:line="315" w:lineRule="atLeast"/>
        <w:ind w:left="525"/>
        <w:rPr>
          <w:ins w:id="122" w:author="Unknown"/>
          <w:rFonts w:ascii="Arial" w:eastAsia="Times New Roman" w:hAnsi="Arial" w:cs="Arial"/>
          <w:color w:val="333333"/>
          <w:sz w:val="18"/>
          <w:szCs w:val="18"/>
        </w:rPr>
      </w:pPr>
      <w:ins w:id="123" w:author="Unknown">
        <w:r w:rsidRPr="0059305E">
          <w:rPr>
            <w:rFonts w:ascii="Arial" w:eastAsia="Times New Roman" w:hAnsi="Arial" w:cs="Arial"/>
            <w:b/>
            <w:bCs/>
            <w:color w:val="333333"/>
            <w:sz w:val="18"/>
            <w:szCs w:val="18"/>
          </w:rPr>
          <w:t xml:space="preserve">What is </w:t>
        </w:r>
        <w:proofErr w:type="spellStart"/>
        <w:r w:rsidRPr="0059305E">
          <w:rPr>
            <w:rFonts w:ascii="Arial" w:eastAsia="Times New Roman" w:hAnsi="Arial" w:cs="Arial"/>
            <w:b/>
            <w:bCs/>
            <w:color w:val="333333"/>
            <w:sz w:val="18"/>
            <w:szCs w:val="18"/>
          </w:rPr>
          <w:t>Externalizable</w:t>
        </w:r>
        <w:proofErr w:type="spellEnd"/>
        <w:r w:rsidRPr="0059305E">
          <w:rPr>
            <w:rFonts w:ascii="Arial" w:eastAsia="Times New Roman" w:hAnsi="Arial" w:cs="Arial"/>
            <w:b/>
            <w:bCs/>
            <w:color w:val="333333"/>
            <w:sz w:val="18"/>
            <w:szCs w:val="18"/>
          </w:rPr>
          <w:t>? </w:t>
        </w:r>
        <w:r w:rsidRPr="0059305E">
          <w:rPr>
            <w:rFonts w:ascii="Arial" w:eastAsia="Times New Roman" w:hAnsi="Arial" w:cs="Arial"/>
            <w:color w:val="333333"/>
            <w:sz w:val="18"/>
            <w:szCs w:val="18"/>
          </w:rPr>
          <w:br/>
        </w:r>
        <w:proofErr w:type="spellStart"/>
        <w:r w:rsidRPr="0059305E">
          <w:rPr>
            <w:rFonts w:ascii="Arial" w:eastAsia="Times New Roman" w:hAnsi="Arial" w:cs="Arial"/>
            <w:color w:val="333333"/>
            <w:sz w:val="18"/>
            <w:szCs w:val="18"/>
          </w:rPr>
          <w:t>Externalizable</w:t>
        </w:r>
        <w:proofErr w:type="spellEnd"/>
        <w:r w:rsidRPr="0059305E">
          <w:rPr>
            <w:rFonts w:ascii="Arial" w:eastAsia="Times New Roman" w:hAnsi="Arial" w:cs="Arial"/>
            <w:color w:val="333333"/>
            <w:sz w:val="18"/>
            <w:szCs w:val="18"/>
          </w:rPr>
          <w:t xml:space="preserve"> is an Interface that extends </w:t>
        </w:r>
        <w:proofErr w:type="spellStart"/>
        <w:r w:rsidRPr="0059305E">
          <w:rPr>
            <w:rFonts w:ascii="Arial" w:eastAsia="Times New Roman" w:hAnsi="Arial" w:cs="Arial"/>
            <w:color w:val="333333"/>
            <w:sz w:val="18"/>
            <w:szCs w:val="18"/>
          </w:rPr>
          <w:t>Serializable</w:t>
        </w:r>
        <w:proofErr w:type="spellEnd"/>
        <w:r w:rsidRPr="0059305E">
          <w:rPr>
            <w:rFonts w:ascii="Arial" w:eastAsia="Times New Roman" w:hAnsi="Arial" w:cs="Arial"/>
            <w:color w:val="333333"/>
            <w:sz w:val="18"/>
            <w:szCs w:val="18"/>
          </w:rPr>
          <w:t xml:space="preserve"> Interface. And sends data into Streams in Compressed Format. It has two methods, </w:t>
        </w:r>
        <w:proofErr w:type="spellStart"/>
        <w:r w:rsidRPr="0059305E">
          <w:rPr>
            <w:rFonts w:ascii="Arial" w:eastAsia="Times New Roman" w:hAnsi="Arial" w:cs="Arial"/>
            <w:color w:val="333333"/>
            <w:sz w:val="18"/>
            <w:szCs w:val="18"/>
          </w:rPr>
          <w:t>writeExternal</w:t>
        </w:r>
        <w:proofErr w:type="spellEnd"/>
        <w:r w:rsidRPr="0059305E">
          <w:rPr>
            <w:rFonts w:ascii="Arial" w:eastAsia="Times New Roman" w:hAnsi="Arial" w:cs="Arial"/>
            <w:color w:val="333333"/>
            <w:sz w:val="18"/>
            <w:szCs w:val="18"/>
          </w:rPr>
          <w:t>(</w:t>
        </w:r>
        <w:proofErr w:type="spellStart"/>
        <w:r w:rsidRPr="0059305E">
          <w:rPr>
            <w:rFonts w:ascii="Arial" w:eastAsia="Times New Roman" w:hAnsi="Arial" w:cs="Arial"/>
            <w:color w:val="333333"/>
            <w:sz w:val="18"/>
            <w:szCs w:val="18"/>
          </w:rPr>
          <w:t>ObjectOuput</w:t>
        </w:r>
        <w:proofErr w:type="spellEnd"/>
        <w:r w:rsidRPr="0059305E">
          <w:rPr>
            <w:rFonts w:ascii="Arial" w:eastAsia="Times New Roman" w:hAnsi="Arial" w:cs="Arial"/>
            <w:color w:val="333333"/>
            <w:sz w:val="18"/>
            <w:szCs w:val="18"/>
          </w:rPr>
          <w:t xml:space="preserve"> out) and </w:t>
        </w:r>
        <w:proofErr w:type="spellStart"/>
        <w:r w:rsidRPr="0059305E">
          <w:rPr>
            <w:rFonts w:ascii="Arial" w:eastAsia="Times New Roman" w:hAnsi="Arial" w:cs="Arial"/>
            <w:color w:val="333333"/>
            <w:sz w:val="18"/>
            <w:szCs w:val="18"/>
          </w:rPr>
          <w:t>readExternal</w:t>
        </w:r>
        <w:proofErr w:type="spellEnd"/>
        <w:r w:rsidRPr="0059305E">
          <w:rPr>
            <w:rFonts w:ascii="Arial" w:eastAsia="Times New Roman" w:hAnsi="Arial" w:cs="Arial"/>
            <w:color w:val="333333"/>
            <w:sz w:val="18"/>
            <w:szCs w:val="18"/>
          </w:rPr>
          <w:t>(</w:t>
        </w:r>
        <w:proofErr w:type="spellStart"/>
        <w:r w:rsidRPr="0059305E">
          <w:rPr>
            <w:rFonts w:ascii="Arial" w:eastAsia="Times New Roman" w:hAnsi="Arial" w:cs="Arial"/>
            <w:color w:val="333333"/>
            <w:sz w:val="18"/>
            <w:szCs w:val="18"/>
          </w:rPr>
          <w:t>ObjectInput</w:t>
        </w:r>
        <w:proofErr w:type="spellEnd"/>
        <w:r w:rsidRPr="0059305E">
          <w:rPr>
            <w:rFonts w:ascii="Arial" w:eastAsia="Times New Roman" w:hAnsi="Arial" w:cs="Arial"/>
            <w:color w:val="333333"/>
            <w:sz w:val="18"/>
            <w:szCs w:val="18"/>
          </w:rPr>
          <w:t xml:space="preserve"> in) </w:t>
        </w:r>
      </w:ins>
    </w:p>
    <w:p w:rsidR="0059305E" w:rsidRPr="0059305E" w:rsidRDefault="0059305E" w:rsidP="0059305E">
      <w:pPr>
        <w:numPr>
          <w:ilvl w:val="0"/>
          <w:numId w:val="6"/>
        </w:numPr>
        <w:shd w:val="clear" w:color="auto" w:fill="FFFFFF"/>
        <w:spacing w:before="100" w:beforeAutospacing="1" w:after="240" w:line="315" w:lineRule="atLeast"/>
        <w:ind w:left="525"/>
        <w:rPr>
          <w:ins w:id="124" w:author="Unknown"/>
          <w:rFonts w:ascii="Arial" w:eastAsia="Times New Roman" w:hAnsi="Arial" w:cs="Arial"/>
          <w:color w:val="333333"/>
          <w:sz w:val="18"/>
          <w:szCs w:val="18"/>
        </w:rPr>
      </w:pPr>
      <w:ins w:id="125" w:author="Unknown">
        <w:r w:rsidRPr="0059305E">
          <w:rPr>
            <w:rFonts w:ascii="Arial" w:eastAsia="Times New Roman" w:hAnsi="Arial" w:cs="Arial"/>
            <w:b/>
            <w:bCs/>
            <w:color w:val="333333"/>
            <w:sz w:val="18"/>
            <w:szCs w:val="18"/>
          </w:rPr>
          <w:t>What modifiers are allowed for methods in an Interface? </w:t>
        </w:r>
        <w:r w:rsidRPr="0059305E">
          <w:rPr>
            <w:rFonts w:ascii="Arial" w:eastAsia="Times New Roman" w:hAnsi="Arial" w:cs="Arial"/>
            <w:color w:val="333333"/>
            <w:sz w:val="18"/>
            <w:szCs w:val="18"/>
          </w:rPr>
          <w:br/>
          <w:t>Only public and abstract modifiers are allowed for methods in interfaces. </w:t>
        </w:r>
      </w:ins>
    </w:p>
    <w:p w:rsidR="0059305E" w:rsidRPr="0059305E" w:rsidRDefault="0059305E" w:rsidP="0059305E">
      <w:pPr>
        <w:numPr>
          <w:ilvl w:val="0"/>
          <w:numId w:val="6"/>
        </w:numPr>
        <w:shd w:val="clear" w:color="auto" w:fill="FFFFFF"/>
        <w:spacing w:before="100" w:beforeAutospacing="1" w:after="240" w:line="315" w:lineRule="atLeast"/>
        <w:ind w:left="525"/>
        <w:rPr>
          <w:ins w:id="126" w:author="Unknown"/>
          <w:rFonts w:ascii="Arial" w:eastAsia="Times New Roman" w:hAnsi="Arial" w:cs="Arial"/>
          <w:color w:val="333333"/>
          <w:sz w:val="18"/>
          <w:szCs w:val="18"/>
        </w:rPr>
      </w:pPr>
      <w:ins w:id="127" w:author="Unknown">
        <w:r w:rsidRPr="0059305E">
          <w:rPr>
            <w:rFonts w:ascii="Arial" w:eastAsia="Times New Roman" w:hAnsi="Arial" w:cs="Arial"/>
            <w:b/>
            <w:bCs/>
            <w:color w:val="333333"/>
            <w:sz w:val="18"/>
            <w:szCs w:val="18"/>
          </w:rPr>
          <w:t>What is a local, member and a class variable? </w:t>
        </w:r>
        <w:r w:rsidRPr="0059305E">
          <w:rPr>
            <w:rFonts w:ascii="Arial" w:eastAsia="Times New Roman" w:hAnsi="Arial" w:cs="Arial"/>
            <w:color w:val="333333"/>
            <w:sz w:val="18"/>
            <w:szCs w:val="18"/>
          </w:rPr>
          <w:br/>
          <w:t xml:space="preserve">Variables declared within a method are "local" variables. Variables declared within the class </w:t>
        </w:r>
        <w:proofErr w:type="spellStart"/>
        <w:r w:rsidRPr="0059305E">
          <w:rPr>
            <w:rFonts w:ascii="Arial" w:eastAsia="Times New Roman" w:hAnsi="Arial" w:cs="Arial"/>
            <w:color w:val="333333"/>
            <w:sz w:val="18"/>
            <w:szCs w:val="18"/>
          </w:rPr>
          <w:t>i.e</w:t>
        </w:r>
        <w:proofErr w:type="spellEnd"/>
        <w:r w:rsidRPr="0059305E">
          <w:rPr>
            <w:rFonts w:ascii="Arial" w:eastAsia="Times New Roman" w:hAnsi="Arial" w:cs="Arial"/>
            <w:color w:val="333333"/>
            <w:sz w:val="18"/>
            <w:szCs w:val="18"/>
          </w:rPr>
          <w:t xml:space="preserve"> not within any methods are "member" variables (global variables). Variables declared within the class </w:t>
        </w:r>
        <w:proofErr w:type="spellStart"/>
        <w:r w:rsidRPr="0059305E">
          <w:rPr>
            <w:rFonts w:ascii="Arial" w:eastAsia="Times New Roman" w:hAnsi="Arial" w:cs="Arial"/>
            <w:color w:val="333333"/>
            <w:sz w:val="18"/>
            <w:szCs w:val="18"/>
          </w:rPr>
          <w:t>i.e</w:t>
        </w:r>
        <w:proofErr w:type="spellEnd"/>
        <w:r w:rsidRPr="0059305E">
          <w:rPr>
            <w:rFonts w:ascii="Arial" w:eastAsia="Times New Roman" w:hAnsi="Arial" w:cs="Arial"/>
            <w:color w:val="333333"/>
            <w:sz w:val="18"/>
            <w:szCs w:val="18"/>
          </w:rPr>
          <w:t xml:space="preserve"> not within any methods and are defined as "static" are class variables </w:t>
        </w:r>
      </w:ins>
    </w:p>
    <w:p w:rsidR="0059305E" w:rsidRPr="0059305E" w:rsidRDefault="0059305E" w:rsidP="0059305E">
      <w:pPr>
        <w:numPr>
          <w:ilvl w:val="0"/>
          <w:numId w:val="6"/>
        </w:numPr>
        <w:shd w:val="clear" w:color="auto" w:fill="FFFFFF"/>
        <w:spacing w:before="100" w:beforeAutospacing="1" w:after="240" w:line="315" w:lineRule="atLeast"/>
        <w:ind w:left="525"/>
        <w:rPr>
          <w:ins w:id="128" w:author="Unknown"/>
          <w:rFonts w:ascii="Arial" w:eastAsia="Times New Roman" w:hAnsi="Arial" w:cs="Arial"/>
          <w:color w:val="333333"/>
          <w:sz w:val="18"/>
          <w:szCs w:val="18"/>
        </w:rPr>
      </w:pPr>
      <w:ins w:id="129" w:author="Unknown">
        <w:r w:rsidRPr="0059305E">
          <w:rPr>
            <w:rFonts w:ascii="Arial" w:eastAsia="Times New Roman" w:hAnsi="Arial" w:cs="Arial"/>
            <w:b/>
            <w:bCs/>
            <w:color w:val="333333"/>
            <w:sz w:val="18"/>
            <w:szCs w:val="18"/>
          </w:rPr>
          <w:t>What is an abstract method? </w:t>
        </w:r>
        <w:r w:rsidRPr="0059305E">
          <w:rPr>
            <w:rFonts w:ascii="Arial" w:eastAsia="Times New Roman" w:hAnsi="Arial" w:cs="Arial"/>
            <w:color w:val="333333"/>
            <w:sz w:val="18"/>
            <w:szCs w:val="18"/>
          </w:rPr>
          <w:br/>
          <w:t>An abstract method is a method whose implementation is deferred to a subclass. </w:t>
        </w:r>
      </w:ins>
    </w:p>
    <w:p w:rsidR="0059305E" w:rsidRPr="0059305E" w:rsidRDefault="0059305E" w:rsidP="0059305E">
      <w:pPr>
        <w:numPr>
          <w:ilvl w:val="0"/>
          <w:numId w:val="6"/>
        </w:numPr>
        <w:shd w:val="clear" w:color="auto" w:fill="FFFFFF"/>
        <w:spacing w:before="100" w:beforeAutospacing="1" w:after="240" w:line="315" w:lineRule="atLeast"/>
        <w:ind w:left="525"/>
        <w:rPr>
          <w:ins w:id="130" w:author="Unknown"/>
          <w:rFonts w:ascii="Arial" w:eastAsia="Times New Roman" w:hAnsi="Arial" w:cs="Arial"/>
          <w:color w:val="333333"/>
          <w:sz w:val="18"/>
          <w:szCs w:val="18"/>
        </w:rPr>
      </w:pPr>
      <w:ins w:id="131" w:author="Unknown">
        <w:r w:rsidRPr="0059305E">
          <w:rPr>
            <w:rFonts w:ascii="Arial" w:eastAsia="Times New Roman" w:hAnsi="Arial" w:cs="Arial"/>
            <w:b/>
            <w:bCs/>
            <w:color w:val="333333"/>
            <w:sz w:val="18"/>
            <w:szCs w:val="18"/>
          </w:rPr>
          <w:t xml:space="preserve">What value does </w:t>
        </w:r>
        <w:proofErr w:type="gramStart"/>
        <w:r w:rsidRPr="0059305E">
          <w:rPr>
            <w:rFonts w:ascii="Arial" w:eastAsia="Times New Roman" w:hAnsi="Arial" w:cs="Arial"/>
            <w:b/>
            <w:bCs/>
            <w:color w:val="333333"/>
            <w:sz w:val="18"/>
            <w:szCs w:val="18"/>
          </w:rPr>
          <w:t>read(</w:t>
        </w:r>
        <w:proofErr w:type="gramEnd"/>
        <w:r w:rsidRPr="0059305E">
          <w:rPr>
            <w:rFonts w:ascii="Arial" w:eastAsia="Times New Roman" w:hAnsi="Arial" w:cs="Arial"/>
            <w:b/>
            <w:bCs/>
            <w:color w:val="333333"/>
            <w:sz w:val="18"/>
            <w:szCs w:val="18"/>
          </w:rPr>
          <w:t>) return when it has reached the end of a file? </w:t>
        </w:r>
        <w:r w:rsidRPr="0059305E">
          <w:rPr>
            <w:rFonts w:ascii="Arial" w:eastAsia="Times New Roman" w:hAnsi="Arial" w:cs="Arial"/>
            <w:color w:val="333333"/>
            <w:sz w:val="18"/>
            <w:szCs w:val="18"/>
          </w:rPr>
          <w:br/>
          <w:t xml:space="preserve">The </w:t>
        </w:r>
        <w:proofErr w:type="gramStart"/>
        <w:r w:rsidRPr="0059305E">
          <w:rPr>
            <w:rFonts w:ascii="Arial" w:eastAsia="Times New Roman" w:hAnsi="Arial" w:cs="Arial"/>
            <w:color w:val="333333"/>
            <w:sz w:val="18"/>
            <w:szCs w:val="18"/>
          </w:rPr>
          <w:t>read(</w:t>
        </w:r>
        <w:proofErr w:type="gramEnd"/>
        <w:r w:rsidRPr="0059305E">
          <w:rPr>
            <w:rFonts w:ascii="Arial" w:eastAsia="Times New Roman" w:hAnsi="Arial" w:cs="Arial"/>
            <w:color w:val="333333"/>
            <w:sz w:val="18"/>
            <w:szCs w:val="18"/>
          </w:rPr>
          <w:t>) method returns -1 when it has reached the end of a file. </w:t>
        </w:r>
      </w:ins>
    </w:p>
    <w:p w:rsidR="0059305E" w:rsidRPr="0059305E" w:rsidRDefault="0059305E" w:rsidP="0059305E">
      <w:pPr>
        <w:numPr>
          <w:ilvl w:val="0"/>
          <w:numId w:val="6"/>
        </w:numPr>
        <w:shd w:val="clear" w:color="auto" w:fill="FFFFFF"/>
        <w:spacing w:before="100" w:beforeAutospacing="1" w:after="240" w:line="315" w:lineRule="atLeast"/>
        <w:ind w:left="525"/>
        <w:rPr>
          <w:ins w:id="132" w:author="Unknown"/>
          <w:rFonts w:ascii="Arial" w:eastAsia="Times New Roman" w:hAnsi="Arial" w:cs="Arial"/>
          <w:color w:val="333333"/>
          <w:sz w:val="18"/>
          <w:szCs w:val="18"/>
        </w:rPr>
      </w:pPr>
      <w:ins w:id="133" w:author="Unknown">
        <w:r w:rsidRPr="0059305E">
          <w:rPr>
            <w:rFonts w:ascii="Arial" w:eastAsia="Times New Roman" w:hAnsi="Arial" w:cs="Arial"/>
            <w:b/>
            <w:bCs/>
            <w:color w:val="333333"/>
            <w:sz w:val="18"/>
            <w:szCs w:val="18"/>
          </w:rPr>
          <w:t>Can a Byte object be cast to a double value? </w:t>
        </w:r>
        <w:r w:rsidRPr="0059305E">
          <w:rPr>
            <w:rFonts w:ascii="Arial" w:eastAsia="Times New Roman" w:hAnsi="Arial" w:cs="Arial"/>
            <w:color w:val="333333"/>
            <w:sz w:val="18"/>
            <w:szCs w:val="18"/>
          </w:rPr>
          <w:br/>
          <w:t>No, an object cannot be cast to a primitive value. </w:t>
        </w:r>
      </w:ins>
    </w:p>
    <w:p w:rsidR="0059305E" w:rsidRPr="0059305E" w:rsidRDefault="0059305E" w:rsidP="0059305E">
      <w:pPr>
        <w:numPr>
          <w:ilvl w:val="0"/>
          <w:numId w:val="6"/>
        </w:numPr>
        <w:shd w:val="clear" w:color="auto" w:fill="FFFFFF"/>
        <w:spacing w:before="100" w:beforeAutospacing="1" w:after="240" w:line="315" w:lineRule="atLeast"/>
        <w:ind w:left="525"/>
        <w:rPr>
          <w:ins w:id="134" w:author="Unknown"/>
          <w:rFonts w:ascii="Arial" w:eastAsia="Times New Roman" w:hAnsi="Arial" w:cs="Arial"/>
          <w:color w:val="333333"/>
          <w:sz w:val="18"/>
          <w:szCs w:val="18"/>
        </w:rPr>
      </w:pPr>
      <w:ins w:id="135" w:author="Unknown">
        <w:r w:rsidRPr="0059305E">
          <w:rPr>
            <w:rFonts w:ascii="Arial" w:eastAsia="Times New Roman" w:hAnsi="Arial" w:cs="Arial"/>
            <w:b/>
            <w:bCs/>
            <w:color w:val="333333"/>
            <w:sz w:val="18"/>
            <w:szCs w:val="18"/>
          </w:rPr>
          <w:t>What is the difference between a static and a non-static inner class? </w:t>
        </w:r>
        <w:r w:rsidRPr="0059305E">
          <w:rPr>
            <w:rFonts w:ascii="Arial" w:eastAsia="Times New Roman" w:hAnsi="Arial" w:cs="Arial"/>
            <w:color w:val="333333"/>
            <w:sz w:val="18"/>
            <w:szCs w:val="18"/>
          </w:rPr>
          <w:br/>
          <w:t>A non-static inner class may have object instances that are associated with instances of the class's outer class. A static inner class does not have any object instances. </w:t>
        </w:r>
      </w:ins>
    </w:p>
    <w:p w:rsidR="0059305E" w:rsidRPr="0059305E" w:rsidRDefault="0059305E" w:rsidP="0059305E">
      <w:pPr>
        <w:numPr>
          <w:ilvl w:val="0"/>
          <w:numId w:val="6"/>
        </w:numPr>
        <w:shd w:val="clear" w:color="auto" w:fill="FFFFFF"/>
        <w:spacing w:before="100" w:beforeAutospacing="1" w:after="240" w:line="315" w:lineRule="atLeast"/>
        <w:ind w:left="525"/>
        <w:rPr>
          <w:ins w:id="136" w:author="Unknown"/>
          <w:rFonts w:ascii="Arial" w:eastAsia="Times New Roman" w:hAnsi="Arial" w:cs="Arial"/>
          <w:color w:val="333333"/>
          <w:sz w:val="18"/>
          <w:szCs w:val="18"/>
        </w:rPr>
      </w:pPr>
      <w:ins w:id="137" w:author="Unknown">
        <w:r w:rsidRPr="0059305E">
          <w:rPr>
            <w:rFonts w:ascii="Arial" w:eastAsia="Times New Roman" w:hAnsi="Arial" w:cs="Arial"/>
            <w:b/>
            <w:bCs/>
            <w:color w:val="333333"/>
            <w:sz w:val="18"/>
            <w:szCs w:val="18"/>
          </w:rPr>
          <w:t xml:space="preserve">What is an object's lock and which </w:t>
        </w:r>
        <w:proofErr w:type="spellStart"/>
        <w:proofErr w:type="gramStart"/>
        <w:r w:rsidRPr="0059305E">
          <w:rPr>
            <w:rFonts w:ascii="Arial" w:eastAsia="Times New Roman" w:hAnsi="Arial" w:cs="Arial"/>
            <w:b/>
            <w:bCs/>
            <w:color w:val="333333"/>
            <w:sz w:val="18"/>
            <w:szCs w:val="18"/>
          </w:rPr>
          <w:t>object's</w:t>
        </w:r>
        <w:proofErr w:type="spellEnd"/>
        <w:proofErr w:type="gramEnd"/>
        <w:r w:rsidRPr="0059305E">
          <w:rPr>
            <w:rFonts w:ascii="Arial" w:eastAsia="Times New Roman" w:hAnsi="Arial" w:cs="Arial"/>
            <w:b/>
            <w:bCs/>
            <w:color w:val="333333"/>
            <w:sz w:val="18"/>
            <w:szCs w:val="18"/>
          </w:rPr>
          <w:t xml:space="preserve"> have locks? </w:t>
        </w:r>
        <w:r w:rsidRPr="0059305E">
          <w:rPr>
            <w:rFonts w:ascii="Arial" w:eastAsia="Times New Roman" w:hAnsi="Arial" w:cs="Arial"/>
            <w:color w:val="333333"/>
            <w:sz w:val="18"/>
            <w:szCs w:val="18"/>
          </w:rPr>
          <w:b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 </w:t>
        </w:r>
      </w:ins>
    </w:p>
    <w:p w:rsidR="0059305E" w:rsidRPr="0059305E" w:rsidRDefault="0059305E" w:rsidP="0059305E">
      <w:pPr>
        <w:numPr>
          <w:ilvl w:val="0"/>
          <w:numId w:val="6"/>
        </w:numPr>
        <w:shd w:val="clear" w:color="auto" w:fill="FFFFFF"/>
        <w:spacing w:before="100" w:beforeAutospacing="1" w:after="240" w:line="315" w:lineRule="atLeast"/>
        <w:ind w:left="525"/>
        <w:rPr>
          <w:ins w:id="138" w:author="Unknown"/>
          <w:rFonts w:ascii="Arial" w:eastAsia="Times New Roman" w:hAnsi="Arial" w:cs="Arial"/>
          <w:color w:val="333333"/>
          <w:sz w:val="18"/>
          <w:szCs w:val="18"/>
        </w:rPr>
      </w:pPr>
      <w:ins w:id="139" w:author="Unknown">
        <w:r w:rsidRPr="0059305E">
          <w:rPr>
            <w:rFonts w:ascii="Arial" w:eastAsia="Times New Roman" w:hAnsi="Arial" w:cs="Arial"/>
            <w:b/>
            <w:bCs/>
            <w:color w:val="333333"/>
            <w:sz w:val="18"/>
            <w:szCs w:val="18"/>
          </w:rPr>
          <w:t>What is the % operator? </w:t>
        </w:r>
        <w:r w:rsidRPr="0059305E">
          <w:rPr>
            <w:rFonts w:ascii="Arial" w:eastAsia="Times New Roman" w:hAnsi="Arial" w:cs="Arial"/>
            <w:color w:val="333333"/>
            <w:sz w:val="18"/>
            <w:szCs w:val="18"/>
          </w:rPr>
          <w:br/>
          <w:t xml:space="preserve">It is referred to as </w:t>
        </w:r>
        <w:proofErr w:type="gramStart"/>
        <w:r w:rsidRPr="0059305E">
          <w:rPr>
            <w:rFonts w:ascii="Arial" w:eastAsia="Times New Roman" w:hAnsi="Arial" w:cs="Arial"/>
            <w:color w:val="333333"/>
            <w:sz w:val="18"/>
            <w:szCs w:val="18"/>
          </w:rPr>
          <w:t>the modulo</w:t>
        </w:r>
        <w:proofErr w:type="gramEnd"/>
        <w:r w:rsidRPr="0059305E">
          <w:rPr>
            <w:rFonts w:ascii="Arial" w:eastAsia="Times New Roman" w:hAnsi="Arial" w:cs="Arial"/>
            <w:color w:val="333333"/>
            <w:sz w:val="18"/>
            <w:szCs w:val="18"/>
          </w:rPr>
          <w:t xml:space="preserve"> or remainder operator. It returns the remainder of dividing the first operand by the second operand. </w:t>
        </w:r>
      </w:ins>
    </w:p>
    <w:p w:rsidR="0059305E" w:rsidRPr="0059305E" w:rsidRDefault="0059305E" w:rsidP="0059305E">
      <w:pPr>
        <w:numPr>
          <w:ilvl w:val="0"/>
          <w:numId w:val="6"/>
        </w:numPr>
        <w:shd w:val="clear" w:color="auto" w:fill="FFFFFF"/>
        <w:spacing w:before="100" w:beforeAutospacing="1" w:after="240" w:line="315" w:lineRule="atLeast"/>
        <w:ind w:left="525"/>
        <w:rPr>
          <w:ins w:id="140" w:author="Unknown"/>
          <w:rFonts w:ascii="Arial" w:eastAsia="Times New Roman" w:hAnsi="Arial" w:cs="Arial"/>
          <w:color w:val="333333"/>
          <w:sz w:val="18"/>
          <w:szCs w:val="18"/>
        </w:rPr>
      </w:pPr>
      <w:ins w:id="141" w:author="Unknown">
        <w:r w:rsidRPr="0059305E">
          <w:rPr>
            <w:rFonts w:ascii="Arial" w:eastAsia="Times New Roman" w:hAnsi="Arial" w:cs="Arial"/>
            <w:b/>
            <w:bCs/>
            <w:color w:val="333333"/>
            <w:sz w:val="18"/>
            <w:szCs w:val="18"/>
          </w:rPr>
          <w:t>When can an object reference be cast to an interface reference? </w:t>
        </w:r>
        <w:r w:rsidRPr="0059305E">
          <w:rPr>
            <w:rFonts w:ascii="Arial" w:eastAsia="Times New Roman" w:hAnsi="Arial" w:cs="Arial"/>
            <w:color w:val="333333"/>
            <w:sz w:val="18"/>
            <w:szCs w:val="18"/>
          </w:rPr>
          <w:br/>
          <w:t xml:space="preserve">An object reference </w:t>
        </w:r>
        <w:proofErr w:type="gramStart"/>
        <w:r w:rsidRPr="0059305E">
          <w:rPr>
            <w:rFonts w:ascii="Arial" w:eastAsia="Times New Roman" w:hAnsi="Arial" w:cs="Arial"/>
            <w:color w:val="333333"/>
            <w:sz w:val="18"/>
            <w:szCs w:val="18"/>
          </w:rPr>
          <w:t>be</w:t>
        </w:r>
        <w:proofErr w:type="gramEnd"/>
        <w:r w:rsidRPr="0059305E">
          <w:rPr>
            <w:rFonts w:ascii="Arial" w:eastAsia="Times New Roman" w:hAnsi="Arial" w:cs="Arial"/>
            <w:color w:val="333333"/>
            <w:sz w:val="18"/>
            <w:szCs w:val="18"/>
          </w:rPr>
          <w:t xml:space="preserve"> cast to an interface reference when the object implements the referenced interface. </w:t>
        </w:r>
      </w:ins>
    </w:p>
    <w:p w:rsidR="0059305E" w:rsidRPr="0059305E" w:rsidRDefault="0059305E" w:rsidP="0059305E">
      <w:pPr>
        <w:numPr>
          <w:ilvl w:val="0"/>
          <w:numId w:val="6"/>
        </w:numPr>
        <w:shd w:val="clear" w:color="auto" w:fill="FFFFFF"/>
        <w:spacing w:before="100" w:beforeAutospacing="1" w:after="240" w:line="315" w:lineRule="atLeast"/>
        <w:ind w:left="525"/>
        <w:rPr>
          <w:ins w:id="142" w:author="Unknown"/>
          <w:rFonts w:ascii="Arial" w:eastAsia="Times New Roman" w:hAnsi="Arial" w:cs="Arial"/>
          <w:color w:val="333333"/>
          <w:sz w:val="18"/>
          <w:szCs w:val="18"/>
        </w:rPr>
      </w:pPr>
      <w:ins w:id="143" w:author="Unknown">
        <w:r w:rsidRPr="0059305E">
          <w:rPr>
            <w:rFonts w:ascii="Arial" w:eastAsia="Times New Roman" w:hAnsi="Arial" w:cs="Arial"/>
            <w:b/>
            <w:bCs/>
            <w:color w:val="333333"/>
            <w:sz w:val="18"/>
            <w:szCs w:val="18"/>
          </w:rPr>
          <w:t>Which class is extended by all other classes? </w:t>
        </w:r>
        <w:r w:rsidRPr="0059305E">
          <w:rPr>
            <w:rFonts w:ascii="Arial" w:eastAsia="Times New Roman" w:hAnsi="Arial" w:cs="Arial"/>
            <w:color w:val="333333"/>
            <w:sz w:val="18"/>
            <w:szCs w:val="18"/>
          </w:rPr>
          <w:br/>
          <w:t>The Object class is extended by all other classes. </w:t>
        </w:r>
      </w:ins>
    </w:p>
    <w:p w:rsidR="0059305E" w:rsidRPr="0059305E" w:rsidRDefault="0059305E" w:rsidP="0059305E">
      <w:pPr>
        <w:numPr>
          <w:ilvl w:val="0"/>
          <w:numId w:val="6"/>
        </w:numPr>
        <w:shd w:val="clear" w:color="auto" w:fill="FFFFFF"/>
        <w:spacing w:before="100" w:beforeAutospacing="1" w:after="240" w:line="315" w:lineRule="atLeast"/>
        <w:ind w:left="525"/>
        <w:rPr>
          <w:ins w:id="144" w:author="Unknown"/>
          <w:rFonts w:ascii="Arial" w:eastAsia="Times New Roman" w:hAnsi="Arial" w:cs="Arial"/>
          <w:color w:val="333333"/>
          <w:sz w:val="18"/>
          <w:szCs w:val="18"/>
        </w:rPr>
      </w:pPr>
      <w:ins w:id="145" w:author="Unknown">
        <w:r w:rsidRPr="0059305E">
          <w:rPr>
            <w:rFonts w:ascii="Arial" w:eastAsia="Times New Roman" w:hAnsi="Arial" w:cs="Arial"/>
            <w:b/>
            <w:bCs/>
            <w:color w:val="333333"/>
            <w:sz w:val="18"/>
            <w:szCs w:val="18"/>
          </w:rPr>
          <w:lastRenderedPageBreak/>
          <w:t>Which non-Unicode letter characters may be used as the first character of an identifier? </w:t>
        </w:r>
        <w:r w:rsidRPr="0059305E">
          <w:rPr>
            <w:rFonts w:ascii="Arial" w:eastAsia="Times New Roman" w:hAnsi="Arial" w:cs="Arial"/>
            <w:color w:val="333333"/>
            <w:sz w:val="18"/>
            <w:szCs w:val="18"/>
          </w:rPr>
          <w:br/>
          <w:t>The non-Unicode letter characters $ and _ may appear as the first character of an identifier </w:t>
        </w:r>
      </w:ins>
    </w:p>
    <w:p w:rsidR="0059305E" w:rsidRPr="0059305E" w:rsidRDefault="0059305E" w:rsidP="0059305E">
      <w:pPr>
        <w:numPr>
          <w:ilvl w:val="0"/>
          <w:numId w:val="6"/>
        </w:numPr>
        <w:shd w:val="clear" w:color="auto" w:fill="FFFFFF"/>
        <w:spacing w:before="100" w:beforeAutospacing="1" w:after="240" w:line="315" w:lineRule="atLeast"/>
        <w:ind w:left="525"/>
        <w:rPr>
          <w:ins w:id="146" w:author="Unknown"/>
          <w:rFonts w:ascii="Arial" w:eastAsia="Times New Roman" w:hAnsi="Arial" w:cs="Arial"/>
          <w:color w:val="333333"/>
          <w:sz w:val="18"/>
          <w:szCs w:val="18"/>
        </w:rPr>
      </w:pPr>
      <w:ins w:id="147" w:author="Unknown">
        <w:r w:rsidRPr="0059305E">
          <w:rPr>
            <w:rFonts w:ascii="Arial" w:eastAsia="Times New Roman" w:hAnsi="Arial" w:cs="Arial"/>
            <w:b/>
            <w:bCs/>
            <w:color w:val="333333"/>
            <w:sz w:val="18"/>
            <w:szCs w:val="18"/>
          </w:rPr>
          <w:t>What restrictions are placed on method overloading? </w:t>
        </w:r>
        <w:r w:rsidRPr="0059305E">
          <w:rPr>
            <w:rFonts w:ascii="Arial" w:eastAsia="Times New Roman" w:hAnsi="Arial" w:cs="Arial"/>
            <w:color w:val="333333"/>
            <w:sz w:val="18"/>
            <w:szCs w:val="18"/>
          </w:rPr>
          <w:br/>
          <w:t>Two methods may not have the same name and argument list but different return types. </w:t>
        </w:r>
      </w:ins>
    </w:p>
    <w:p w:rsidR="0059305E" w:rsidRPr="0059305E" w:rsidRDefault="0059305E" w:rsidP="0059305E">
      <w:pPr>
        <w:numPr>
          <w:ilvl w:val="0"/>
          <w:numId w:val="6"/>
        </w:numPr>
        <w:shd w:val="clear" w:color="auto" w:fill="FFFFFF"/>
        <w:spacing w:before="100" w:beforeAutospacing="1" w:after="240" w:line="315" w:lineRule="atLeast"/>
        <w:ind w:left="525"/>
        <w:rPr>
          <w:ins w:id="148" w:author="Unknown"/>
          <w:rFonts w:ascii="Arial" w:eastAsia="Times New Roman" w:hAnsi="Arial" w:cs="Arial"/>
          <w:color w:val="333333"/>
          <w:sz w:val="18"/>
          <w:szCs w:val="18"/>
        </w:rPr>
      </w:pPr>
      <w:ins w:id="149" w:author="Unknown">
        <w:r w:rsidRPr="0059305E">
          <w:rPr>
            <w:rFonts w:ascii="Arial" w:eastAsia="Times New Roman" w:hAnsi="Arial" w:cs="Arial"/>
            <w:b/>
            <w:bCs/>
            <w:color w:val="333333"/>
            <w:sz w:val="18"/>
            <w:szCs w:val="18"/>
          </w:rPr>
          <w:t>What is casting? </w:t>
        </w:r>
        <w:r w:rsidRPr="0059305E">
          <w:rPr>
            <w:rFonts w:ascii="Arial" w:eastAsia="Times New Roman" w:hAnsi="Arial" w:cs="Arial"/>
            <w:color w:val="333333"/>
            <w:sz w:val="18"/>
            <w:szCs w:val="18"/>
          </w:rPr>
          <w:b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 </w:t>
        </w:r>
      </w:ins>
    </w:p>
    <w:p w:rsidR="0059305E" w:rsidRPr="0059305E" w:rsidRDefault="0059305E" w:rsidP="0059305E">
      <w:pPr>
        <w:numPr>
          <w:ilvl w:val="0"/>
          <w:numId w:val="6"/>
        </w:numPr>
        <w:shd w:val="clear" w:color="auto" w:fill="FFFFFF"/>
        <w:spacing w:before="100" w:beforeAutospacing="1" w:after="240" w:line="315" w:lineRule="atLeast"/>
        <w:ind w:left="525"/>
        <w:rPr>
          <w:ins w:id="150" w:author="Unknown"/>
          <w:rFonts w:ascii="Arial" w:eastAsia="Times New Roman" w:hAnsi="Arial" w:cs="Arial"/>
          <w:color w:val="333333"/>
          <w:sz w:val="18"/>
          <w:szCs w:val="18"/>
        </w:rPr>
      </w:pPr>
      <w:ins w:id="151" w:author="Unknown">
        <w:r w:rsidRPr="0059305E">
          <w:rPr>
            <w:rFonts w:ascii="Arial" w:eastAsia="Times New Roman" w:hAnsi="Arial" w:cs="Arial"/>
            <w:b/>
            <w:bCs/>
            <w:color w:val="333333"/>
            <w:sz w:val="18"/>
            <w:szCs w:val="18"/>
          </w:rPr>
          <w:t xml:space="preserve">What is the return type of a program's </w:t>
        </w:r>
        <w:proofErr w:type="gramStart"/>
        <w:r w:rsidRPr="0059305E">
          <w:rPr>
            <w:rFonts w:ascii="Arial" w:eastAsia="Times New Roman" w:hAnsi="Arial" w:cs="Arial"/>
            <w:b/>
            <w:bCs/>
            <w:color w:val="333333"/>
            <w:sz w:val="18"/>
            <w:szCs w:val="18"/>
          </w:rPr>
          <w:t>main(</w:t>
        </w:r>
        <w:proofErr w:type="gramEnd"/>
        <w:r w:rsidRPr="0059305E">
          <w:rPr>
            <w:rFonts w:ascii="Arial" w:eastAsia="Times New Roman" w:hAnsi="Arial" w:cs="Arial"/>
            <w:b/>
            <w:bCs/>
            <w:color w:val="333333"/>
            <w:sz w:val="18"/>
            <w:szCs w:val="18"/>
          </w:rPr>
          <w:t>) method? </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void</w:t>
        </w:r>
        <w:proofErr w:type="gramEnd"/>
        <w:r w:rsidRPr="0059305E">
          <w:rPr>
            <w:rFonts w:ascii="Arial" w:eastAsia="Times New Roman" w:hAnsi="Arial" w:cs="Arial"/>
            <w:color w:val="333333"/>
            <w:sz w:val="18"/>
            <w:szCs w:val="18"/>
          </w:rPr>
          <w:t>. </w:t>
        </w:r>
      </w:ins>
    </w:p>
    <w:p w:rsidR="0059305E" w:rsidRPr="0059305E" w:rsidRDefault="0059305E" w:rsidP="0059305E">
      <w:pPr>
        <w:numPr>
          <w:ilvl w:val="0"/>
          <w:numId w:val="6"/>
        </w:numPr>
        <w:shd w:val="clear" w:color="auto" w:fill="FFFFFF"/>
        <w:spacing w:before="100" w:beforeAutospacing="1" w:after="240" w:line="315" w:lineRule="atLeast"/>
        <w:ind w:left="525"/>
        <w:rPr>
          <w:ins w:id="152" w:author="Unknown"/>
          <w:rFonts w:ascii="Arial" w:eastAsia="Times New Roman" w:hAnsi="Arial" w:cs="Arial"/>
          <w:color w:val="333333"/>
          <w:sz w:val="18"/>
          <w:szCs w:val="18"/>
        </w:rPr>
      </w:pPr>
      <w:ins w:id="153" w:author="Unknown">
        <w:r w:rsidRPr="0059305E">
          <w:rPr>
            <w:rFonts w:ascii="Arial" w:eastAsia="Times New Roman" w:hAnsi="Arial" w:cs="Arial"/>
            <w:b/>
            <w:bCs/>
            <w:color w:val="333333"/>
            <w:sz w:val="18"/>
            <w:szCs w:val="18"/>
          </w:rPr>
          <w:t>If a variable is declared as private, where may the variable be accessed? </w:t>
        </w:r>
        <w:r w:rsidRPr="0059305E">
          <w:rPr>
            <w:rFonts w:ascii="Arial" w:eastAsia="Times New Roman" w:hAnsi="Arial" w:cs="Arial"/>
            <w:color w:val="333333"/>
            <w:sz w:val="18"/>
            <w:szCs w:val="18"/>
          </w:rPr>
          <w:br/>
          <w:t>A private variable may only be accessed within the class in which it is declared. </w:t>
        </w:r>
      </w:ins>
    </w:p>
    <w:p w:rsidR="0059305E" w:rsidRPr="0059305E" w:rsidRDefault="0059305E" w:rsidP="0059305E">
      <w:pPr>
        <w:numPr>
          <w:ilvl w:val="0"/>
          <w:numId w:val="6"/>
        </w:numPr>
        <w:shd w:val="clear" w:color="auto" w:fill="FFFFFF"/>
        <w:spacing w:before="100" w:beforeAutospacing="1" w:after="240" w:line="315" w:lineRule="atLeast"/>
        <w:ind w:left="525"/>
        <w:rPr>
          <w:ins w:id="154" w:author="Unknown"/>
          <w:rFonts w:ascii="Arial" w:eastAsia="Times New Roman" w:hAnsi="Arial" w:cs="Arial"/>
          <w:color w:val="333333"/>
          <w:sz w:val="18"/>
          <w:szCs w:val="18"/>
        </w:rPr>
      </w:pPr>
      <w:ins w:id="155" w:author="Unknown">
        <w:r w:rsidRPr="0059305E">
          <w:rPr>
            <w:rFonts w:ascii="Arial" w:eastAsia="Times New Roman" w:hAnsi="Arial" w:cs="Arial"/>
            <w:b/>
            <w:bCs/>
            <w:color w:val="333333"/>
            <w:sz w:val="18"/>
            <w:szCs w:val="18"/>
          </w:rPr>
          <w:t>What do you understand by private, protected and public? </w:t>
        </w:r>
        <w:r w:rsidRPr="0059305E">
          <w:rPr>
            <w:rFonts w:ascii="Arial" w:eastAsia="Times New Roman" w:hAnsi="Arial" w:cs="Arial"/>
            <w:color w:val="333333"/>
            <w:sz w:val="18"/>
            <w:szCs w:val="18"/>
          </w:rPr>
          <w:br/>
          <w:t xml:space="preserve">These are accessibility modifiers. Private is the most restrictive, while public is the least restrictive. There is no real difference between protected and the default type (also known as package protected) within the context of the same </w:t>
        </w:r>
        <w:proofErr w:type="gramStart"/>
        <w:r w:rsidRPr="0059305E">
          <w:rPr>
            <w:rFonts w:ascii="Arial" w:eastAsia="Times New Roman" w:hAnsi="Arial" w:cs="Arial"/>
            <w:color w:val="333333"/>
            <w:sz w:val="18"/>
            <w:szCs w:val="18"/>
          </w:rPr>
          <w:t>package,</w:t>
        </w:r>
        <w:proofErr w:type="gramEnd"/>
        <w:r w:rsidRPr="0059305E">
          <w:rPr>
            <w:rFonts w:ascii="Arial" w:eastAsia="Times New Roman" w:hAnsi="Arial" w:cs="Arial"/>
            <w:color w:val="333333"/>
            <w:sz w:val="18"/>
            <w:szCs w:val="18"/>
          </w:rPr>
          <w:t xml:space="preserve"> however the protected keyword allows visibility to a derived class in a different package. </w:t>
        </w:r>
      </w:ins>
    </w:p>
    <w:p w:rsidR="0059305E" w:rsidRPr="0059305E" w:rsidRDefault="0059305E" w:rsidP="0059305E">
      <w:pPr>
        <w:numPr>
          <w:ilvl w:val="0"/>
          <w:numId w:val="6"/>
        </w:numPr>
        <w:shd w:val="clear" w:color="auto" w:fill="FFFFFF"/>
        <w:spacing w:before="100" w:beforeAutospacing="1" w:after="240" w:line="315" w:lineRule="atLeast"/>
        <w:ind w:left="525"/>
        <w:rPr>
          <w:ins w:id="156" w:author="Unknown"/>
          <w:rFonts w:ascii="Arial" w:eastAsia="Times New Roman" w:hAnsi="Arial" w:cs="Arial"/>
          <w:color w:val="333333"/>
          <w:sz w:val="18"/>
          <w:szCs w:val="18"/>
        </w:rPr>
      </w:pPr>
      <w:ins w:id="157" w:author="Unknown">
        <w:r w:rsidRPr="0059305E">
          <w:rPr>
            <w:rFonts w:ascii="Arial" w:eastAsia="Times New Roman" w:hAnsi="Arial" w:cs="Arial"/>
            <w:b/>
            <w:bCs/>
            <w:color w:val="333333"/>
            <w:sz w:val="18"/>
            <w:szCs w:val="18"/>
          </w:rPr>
          <w:t xml:space="preserve">What is </w:t>
        </w:r>
        <w:proofErr w:type="spellStart"/>
        <w:proofErr w:type="gramStart"/>
        <w:r w:rsidRPr="0059305E">
          <w:rPr>
            <w:rFonts w:ascii="Arial" w:eastAsia="Times New Roman" w:hAnsi="Arial" w:cs="Arial"/>
            <w:b/>
            <w:bCs/>
            <w:color w:val="333333"/>
            <w:sz w:val="18"/>
            <w:szCs w:val="18"/>
          </w:rPr>
          <w:t>Downcasting</w:t>
        </w:r>
        <w:proofErr w:type="spellEnd"/>
        <w:r w:rsidRPr="0059305E">
          <w:rPr>
            <w:rFonts w:ascii="Arial" w:eastAsia="Times New Roman" w:hAnsi="Arial" w:cs="Arial"/>
            <w:b/>
            <w:bCs/>
            <w:color w:val="333333"/>
            <w:sz w:val="18"/>
            <w:szCs w:val="18"/>
          </w:rPr>
          <w:t xml:space="preserve"> ? </w:t>
        </w:r>
        <w:proofErr w:type="gramEnd"/>
        <w:r w:rsidRPr="0059305E">
          <w:rPr>
            <w:rFonts w:ascii="Arial" w:eastAsia="Times New Roman" w:hAnsi="Arial" w:cs="Arial"/>
            <w:color w:val="333333"/>
            <w:sz w:val="18"/>
            <w:szCs w:val="18"/>
          </w:rPr>
          <w:br/>
        </w:r>
        <w:proofErr w:type="spellStart"/>
        <w:r w:rsidRPr="0059305E">
          <w:rPr>
            <w:rFonts w:ascii="Arial" w:eastAsia="Times New Roman" w:hAnsi="Arial" w:cs="Arial"/>
            <w:color w:val="333333"/>
            <w:sz w:val="18"/>
            <w:szCs w:val="18"/>
          </w:rPr>
          <w:t>Downcasting</w:t>
        </w:r>
        <w:proofErr w:type="spellEnd"/>
        <w:r w:rsidRPr="0059305E">
          <w:rPr>
            <w:rFonts w:ascii="Arial" w:eastAsia="Times New Roman" w:hAnsi="Arial" w:cs="Arial"/>
            <w:color w:val="333333"/>
            <w:sz w:val="18"/>
            <w:szCs w:val="18"/>
          </w:rPr>
          <w:t xml:space="preserve"> is the casting from a general to a more specific type, i.e. casting down the hierarchy </w:t>
        </w:r>
      </w:ins>
    </w:p>
    <w:p w:rsidR="0059305E" w:rsidRPr="0059305E" w:rsidRDefault="0059305E" w:rsidP="0059305E">
      <w:pPr>
        <w:numPr>
          <w:ilvl w:val="0"/>
          <w:numId w:val="6"/>
        </w:numPr>
        <w:shd w:val="clear" w:color="auto" w:fill="FFFFFF"/>
        <w:spacing w:before="100" w:beforeAutospacing="1" w:after="240" w:line="315" w:lineRule="atLeast"/>
        <w:ind w:left="525"/>
        <w:rPr>
          <w:ins w:id="158" w:author="Unknown"/>
          <w:rFonts w:ascii="Arial" w:eastAsia="Times New Roman" w:hAnsi="Arial" w:cs="Arial"/>
          <w:color w:val="333333"/>
          <w:sz w:val="18"/>
          <w:szCs w:val="18"/>
        </w:rPr>
      </w:pPr>
      <w:ins w:id="159" w:author="Unknown">
        <w:r w:rsidRPr="0059305E">
          <w:rPr>
            <w:rFonts w:ascii="Arial" w:eastAsia="Times New Roman" w:hAnsi="Arial" w:cs="Arial"/>
            <w:b/>
            <w:bCs/>
            <w:color w:val="333333"/>
            <w:sz w:val="18"/>
            <w:szCs w:val="18"/>
          </w:rPr>
          <w:t>What modifiers may be used with an inner class that is a member of an outer class? </w:t>
        </w:r>
        <w:r w:rsidRPr="0059305E">
          <w:rPr>
            <w:rFonts w:ascii="Arial" w:eastAsia="Times New Roman" w:hAnsi="Arial" w:cs="Arial"/>
            <w:color w:val="333333"/>
            <w:sz w:val="18"/>
            <w:szCs w:val="18"/>
          </w:rPr>
          <w:br/>
          <w:t>A (non-local) inner class may be declared as public, protected, private, static, final, or abstract. </w:t>
        </w:r>
      </w:ins>
    </w:p>
    <w:p w:rsidR="0059305E" w:rsidRPr="0059305E" w:rsidRDefault="0059305E" w:rsidP="0059305E">
      <w:pPr>
        <w:numPr>
          <w:ilvl w:val="0"/>
          <w:numId w:val="6"/>
        </w:numPr>
        <w:shd w:val="clear" w:color="auto" w:fill="FFFFFF"/>
        <w:spacing w:before="100" w:beforeAutospacing="1" w:after="240" w:line="315" w:lineRule="atLeast"/>
        <w:ind w:left="525"/>
        <w:rPr>
          <w:ins w:id="160" w:author="Unknown"/>
          <w:rFonts w:ascii="Arial" w:eastAsia="Times New Roman" w:hAnsi="Arial" w:cs="Arial"/>
          <w:color w:val="333333"/>
          <w:sz w:val="18"/>
          <w:szCs w:val="18"/>
        </w:rPr>
      </w:pPr>
      <w:ins w:id="161" w:author="Unknown">
        <w:r w:rsidRPr="0059305E">
          <w:rPr>
            <w:rFonts w:ascii="Arial" w:eastAsia="Times New Roman" w:hAnsi="Arial" w:cs="Arial"/>
            <w:b/>
            <w:bCs/>
            <w:color w:val="333333"/>
            <w:sz w:val="18"/>
            <w:szCs w:val="18"/>
          </w:rPr>
          <w:t>How many bits are used to represent Unicode, ASCII, UTF-16, and UTF-8 characters? </w:t>
        </w:r>
        <w:r w:rsidRPr="0059305E">
          <w:rPr>
            <w:rFonts w:ascii="Arial" w:eastAsia="Times New Roman" w:hAnsi="Arial" w:cs="Arial"/>
            <w:color w:val="333333"/>
            <w:sz w:val="18"/>
            <w:szCs w:val="18"/>
          </w:rPr>
          <w:br/>
          <w:t>Unicode requires 16 bits and ASCII require 7 bits. Although the ASCII character set uses only 7 bits, it is usually represented as 8 bits. UTF-8 represents characters using 8, 16, and 18 bit patterns. UTF-16 uses 16-bit and larger bit patterns. </w:t>
        </w:r>
      </w:ins>
    </w:p>
    <w:p w:rsidR="0059305E" w:rsidRPr="0059305E" w:rsidRDefault="0059305E" w:rsidP="0059305E">
      <w:pPr>
        <w:numPr>
          <w:ilvl w:val="0"/>
          <w:numId w:val="6"/>
        </w:numPr>
        <w:shd w:val="clear" w:color="auto" w:fill="FFFFFF"/>
        <w:spacing w:before="100" w:beforeAutospacing="1" w:after="240" w:line="315" w:lineRule="atLeast"/>
        <w:ind w:left="525"/>
        <w:rPr>
          <w:ins w:id="162" w:author="Unknown"/>
          <w:rFonts w:ascii="Arial" w:eastAsia="Times New Roman" w:hAnsi="Arial" w:cs="Arial"/>
          <w:color w:val="333333"/>
          <w:sz w:val="18"/>
          <w:szCs w:val="18"/>
        </w:rPr>
      </w:pPr>
      <w:ins w:id="163" w:author="Unknown">
        <w:r w:rsidRPr="0059305E">
          <w:rPr>
            <w:rFonts w:ascii="Arial" w:eastAsia="Times New Roman" w:hAnsi="Arial" w:cs="Arial"/>
            <w:b/>
            <w:bCs/>
            <w:color w:val="333333"/>
            <w:sz w:val="18"/>
            <w:szCs w:val="18"/>
          </w:rPr>
          <w:t>What restrictions are placed on the location of a package statement within a source code file? </w:t>
        </w:r>
        <w:r w:rsidRPr="0059305E">
          <w:rPr>
            <w:rFonts w:ascii="Arial" w:eastAsia="Times New Roman" w:hAnsi="Arial" w:cs="Arial"/>
            <w:color w:val="333333"/>
            <w:sz w:val="18"/>
            <w:szCs w:val="18"/>
          </w:rPr>
          <w:br/>
          <w:t>A package statement must appear as the first line in a source code file (excluding blank lines and comments). </w:t>
        </w:r>
      </w:ins>
    </w:p>
    <w:p w:rsidR="0059305E" w:rsidRPr="0059305E" w:rsidRDefault="0059305E" w:rsidP="0059305E">
      <w:pPr>
        <w:numPr>
          <w:ilvl w:val="0"/>
          <w:numId w:val="6"/>
        </w:numPr>
        <w:shd w:val="clear" w:color="auto" w:fill="FFFFFF"/>
        <w:spacing w:before="100" w:beforeAutospacing="1" w:after="240" w:line="315" w:lineRule="atLeast"/>
        <w:ind w:left="525"/>
        <w:rPr>
          <w:ins w:id="164" w:author="Unknown"/>
          <w:rFonts w:ascii="Arial" w:eastAsia="Times New Roman" w:hAnsi="Arial" w:cs="Arial"/>
          <w:color w:val="333333"/>
          <w:sz w:val="18"/>
          <w:szCs w:val="18"/>
        </w:rPr>
      </w:pPr>
      <w:ins w:id="165" w:author="Unknown">
        <w:r w:rsidRPr="0059305E">
          <w:rPr>
            <w:rFonts w:ascii="Arial" w:eastAsia="Times New Roman" w:hAnsi="Arial" w:cs="Arial"/>
            <w:b/>
            <w:bCs/>
            <w:color w:val="333333"/>
            <w:sz w:val="18"/>
            <w:szCs w:val="18"/>
          </w:rPr>
          <w:t>What is a native method? </w:t>
        </w:r>
        <w:r w:rsidRPr="0059305E">
          <w:rPr>
            <w:rFonts w:ascii="Arial" w:eastAsia="Times New Roman" w:hAnsi="Arial" w:cs="Arial"/>
            <w:color w:val="333333"/>
            <w:sz w:val="18"/>
            <w:szCs w:val="18"/>
          </w:rPr>
          <w:br/>
          <w:t>A native method is a method that is implemented in a language other than Java. </w:t>
        </w:r>
      </w:ins>
    </w:p>
    <w:p w:rsidR="0059305E" w:rsidRPr="0059305E" w:rsidRDefault="0059305E" w:rsidP="0059305E">
      <w:pPr>
        <w:numPr>
          <w:ilvl w:val="0"/>
          <w:numId w:val="6"/>
        </w:numPr>
        <w:shd w:val="clear" w:color="auto" w:fill="FFFFFF"/>
        <w:spacing w:before="100" w:beforeAutospacing="1" w:after="240" w:line="315" w:lineRule="atLeast"/>
        <w:ind w:left="525"/>
        <w:rPr>
          <w:ins w:id="166" w:author="Unknown"/>
          <w:rFonts w:ascii="Arial" w:eastAsia="Times New Roman" w:hAnsi="Arial" w:cs="Arial"/>
          <w:color w:val="333333"/>
          <w:sz w:val="18"/>
          <w:szCs w:val="18"/>
        </w:rPr>
      </w:pPr>
      <w:ins w:id="167" w:author="Unknown">
        <w:r w:rsidRPr="0059305E">
          <w:rPr>
            <w:rFonts w:ascii="Arial" w:eastAsia="Times New Roman" w:hAnsi="Arial" w:cs="Arial"/>
            <w:b/>
            <w:bCs/>
            <w:color w:val="333333"/>
            <w:sz w:val="18"/>
            <w:szCs w:val="18"/>
          </w:rPr>
          <w:t>What are order of precedence and associativity, and how are they used? </w:t>
        </w:r>
        <w:r w:rsidRPr="0059305E">
          <w:rPr>
            <w:rFonts w:ascii="Arial" w:eastAsia="Times New Roman" w:hAnsi="Arial" w:cs="Arial"/>
            <w:color w:val="333333"/>
            <w:sz w:val="18"/>
            <w:szCs w:val="18"/>
          </w:rPr>
          <w:br/>
          <w:t xml:space="preserve">Order of precedence determines the order in which operators are evaluated in expressions. </w:t>
        </w:r>
        <w:proofErr w:type="spellStart"/>
        <w:r w:rsidRPr="0059305E">
          <w:rPr>
            <w:rFonts w:ascii="Arial" w:eastAsia="Times New Roman" w:hAnsi="Arial" w:cs="Arial"/>
            <w:color w:val="333333"/>
            <w:sz w:val="18"/>
            <w:szCs w:val="18"/>
          </w:rPr>
          <w:t>Associatity</w:t>
        </w:r>
        <w:proofErr w:type="spellEnd"/>
        <w:r w:rsidRPr="0059305E">
          <w:rPr>
            <w:rFonts w:ascii="Arial" w:eastAsia="Times New Roman" w:hAnsi="Arial" w:cs="Arial"/>
            <w:color w:val="333333"/>
            <w:sz w:val="18"/>
            <w:szCs w:val="18"/>
          </w:rPr>
          <w:t xml:space="preserve"> determines whether an expression is evaluated left-to-right or right-to-left </w:t>
        </w:r>
      </w:ins>
    </w:p>
    <w:p w:rsidR="0059305E" w:rsidRPr="0059305E" w:rsidRDefault="0059305E" w:rsidP="0059305E">
      <w:pPr>
        <w:numPr>
          <w:ilvl w:val="0"/>
          <w:numId w:val="6"/>
        </w:numPr>
        <w:shd w:val="clear" w:color="auto" w:fill="FFFFFF"/>
        <w:spacing w:before="100" w:beforeAutospacing="1" w:after="240" w:line="315" w:lineRule="atLeast"/>
        <w:ind w:left="525"/>
        <w:rPr>
          <w:ins w:id="168" w:author="Unknown"/>
          <w:rFonts w:ascii="Arial" w:eastAsia="Times New Roman" w:hAnsi="Arial" w:cs="Arial"/>
          <w:color w:val="333333"/>
          <w:sz w:val="18"/>
          <w:szCs w:val="18"/>
        </w:rPr>
      </w:pPr>
      <w:ins w:id="169" w:author="Unknown">
        <w:r w:rsidRPr="0059305E">
          <w:rPr>
            <w:rFonts w:ascii="Arial" w:eastAsia="Times New Roman" w:hAnsi="Arial" w:cs="Arial"/>
            <w:b/>
            <w:bCs/>
            <w:color w:val="333333"/>
            <w:sz w:val="18"/>
            <w:szCs w:val="18"/>
          </w:rPr>
          <w:lastRenderedPageBreak/>
          <w:t>Can an anonymous class be declared as implementing an interface and extending a class? </w:t>
        </w:r>
        <w:r w:rsidRPr="0059305E">
          <w:rPr>
            <w:rFonts w:ascii="Arial" w:eastAsia="Times New Roman" w:hAnsi="Arial" w:cs="Arial"/>
            <w:color w:val="333333"/>
            <w:sz w:val="18"/>
            <w:szCs w:val="18"/>
          </w:rPr>
          <w:br/>
          <w:t>An anonymous class may implement an interface or extend a superclass, but may not be declared to do both. </w:t>
        </w:r>
      </w:ins>
    </w:p>
    <w:p w:rsidR="0059305E" w:rsidRPr="0059305E" w:rsidRDefault="0059305E" w:rsidP="0059305E">
      <w:pPr>
        <w:numPr>
          <w:ilvl w:val="0"/>
          <w:numId w:val="6"/>
        </w:numPr>
        <w:shd w:val="clear" w:color="auto" w:fill="FFFFFF"/>
        <w:spacing w:before="100" w:beforeAutospacing="1" w:after="240" w:line="315" w:lineRule="atLeast"/>
        <w:ind w:left="525"/>
        <w:rPr>
          <w:ins w:id="170" w:author="Unknown"/>
          <w:rFonts w:ascii="Arial" w:eastAsia="Times New Roman" w:hAnsi="Arial" w:cs="Arial"/>
          <w:color w:val="333333"/>
          <w:sz w:val="18"/>
          <w:szCs w:val="18"/>
        </w:rPr>
      </w:pPr>
      <w:ins w:id="171" w:author="Unknown">
        <w:r w:rsidRPr="0059305E">
          <w:rPr>
            <w:rFonts w:ascii="Arial" w:eastAsia="Times New Roman" w:hAnsi="Arial" w:cs="Arial"/>
            <w:b/>
            <w:bCs/>
            <w:color w:val="333333"/>
            <w:sz w:val="18"/>
            <w:szCs w:val="18"/>
          </w:rPr>
          <w:t>What is the range of the char type? </w:t>
        </w:r>
        <w:r w:rsidRPr="0059305E">
          <w:rPr>
            <w:rFonts w:ascii="Arial" w:eastAsia="Times New Roman" w:hAnsi="Arial" w:cs="Arial"/>
            <w:color w:val="333333"/>
            <w:sz w:val="18"/>
            <w:szCs w:val="18"/>
          </w:rPr>
          <w:br/>
          <w:t>The range of the char type is 0 to 2^16 - 1. </w:t>
        </w:r>
      </w:ins>
    </w:p>
    <w:p w:rsidR="0059305E" w:rsidRPr="0059305E" w:rsidRDefault="0059305E" w:rsidP="0059305E">
      <w:pPr>
        <w:numPr>
          <w:ilvl w:val="0"/>
          <w:numId w:val="6"/>
        </w:numPr>
        <w:shd w:val="clear" w:color="auto" w:fill="FFFFFF"/>
        <w:spacing w:before="100" w:beforeAutospacing="1" w:after="240" w:line="315" w:lineRule="atLeast"/>
        <w:ind w:left="525"/>
        <w:rPr>
          <w:ins w:id="172" w:author="Unknown"/>
          <w:rFonts w:ascii="Arial" w:eastAsia="Times New Roman" w:hAnsi="Arial" w:cs="Arial"/>
          <w:color w:val="333333"/>
          <w:sz w:val="18"/>
          <w:szCs w:val="18"/>
        </w:rPr>
      </w:pPr>
      <w:ins w:id="173" w:author="Unknown">
        <w:r w:rsidRPr="0059305E">
          <w:rPr>
            <w:rFonts w:ascii="Arial" w:eastAsia="Times New Roman" w:hAnsi="Arial" w:cs="Arial"/>
            <w:b/>
            <w:bCs/>
            <w:color w:val="333333"/>
            <w:sz w:val="18"/>
            <w:szCs w:val="18"/>
          </w:rPr>
          <w:t>What is the range of the short type? </w:t>
        </w:r>
        <w:r w:rsidRPr="0059305E">
          <w:rPr>
            <w:rFonts w:ascii="Arial" w:eastAsia="Times New Roman" w:hAnsi="Arial" w:cs="Arial"/>
            <w:color w:val="333333"/>
            <w:sz w:val="18"/>
            <w:szCs w:val="18"/>
          </w:rPr>
          <w:br/>
          <w:t xml:space="preserve">The range of the short type is </w:t>
        </w:r>
        <w:proofErr w:type="gramStart"/>
        <w:r w:rsidRPr="0059305E">
          <w:rPr>
            <w:rFonts w:ascii="Arial" w:eastAsia="Times New Roman" w:hAnsi="Arial" w:cs="Arial"/>
            <w:color w:val="333333"/>
            <w:sz w:val="18"/>
            <w:szCs w:val="18"/>
          </w:rPr>
          <w:t>-(</w:t>
        </w:r>
        <w:proofErr w:type="gramEnd"/>
        <w:r w:rsidRPr="0059305E">
          <w:rPr>
            <w:rFonts w:ascii="Arial" w:eastAsia="Times New Roman" w:hAnsi="Arial" w:cs="Arial"/>
            <w:color w:val="333333"/>
            <w:sz w:val="18"/>
            <w:szCs w:val="18"/>
          </w:rPr>
          <w:t>2^15) to 2^15 - 1. </w:t>
        </w:r>
      </w:ins>
    </w:p>
    <w:p w:rsidR="0059305E" w:rsidRPr="0059305E" w:rsidRDefault="0059305E" w:rsidP="0059305E">
      <w:pPr>
        <w:numPr>
          <w:ilvl w:val="0"/>
          <w:numId w:val="6"/>
        </w:numPr>
        <w:shd w:val="clear" w:color="auto" w:fill="FFFFFF"/>
        <w:spacing w:before="100" w:beforeAutospacing="1" w:after="240" w:line="315" w:lineRule="atLeast"/>
        <w:ind w:left="525"/>
        <w:rPr>
          <w:ins w:id="174" w:author="Unknown"/>
          <w:rFonts w:ascii="Arial" w:eastAsia="Times New Roman" w:hAnsi="Arial" w:cs="Arial"/>
          <w:color w:val="333333"/>
          <w:sz w:val="18"/>
          <w:szCs w:val="18"/>
        </w:rPr>
      </w:pPr>
      <w:ins w:id="175" w:author="Unknown">
        <w:r w:rsidRPr="0059305E">
          <w:rPr>
            <w:rFonts w:ascii="Arial" w:eastAsia="Times New Roman" w:hAnsi="Arial" w:cs="Arial"/>
            <w:b/>
            <w:bCs/>
            <w:color w:val="333333"/>
            <w:sz w:val="18"/>
            <w:szCs w:val="18"/>
          </w:rPr>
          <w:t>Why isn't there operator overloading? </w:t>
        </w:r>
        <w:r w:rsidRPr="0059305E">
          <w:rPr>
            <w:rFonts w:ascii="Arial" w:eastAsia="Times New Roman" w:hAnsi="Arial" w:cs="Arial"/>
            <w:color w:val="333333"/>
            <w:sz w:val="18"/>
            <w:szCs w:val="18"/>
          </w:rPr>
          <w:br/>
          <w:t>Because C++ has proven by example that operator overloading makes code almost impossible to maintain. </w:t>
        </w:r>
      </w:ins>
    </w:p>
    <w:p w:rsidR="0059305E" w:rsidRPr="0059305E" w:rsidRDefault="0059305E" w:rsidP="0059305E">
      <w:pPr>
        <w:numPr>
          <w:ilvl w:val="0"/>
          <w:numId w:val="6"/>
        </w:numPr>
        <w:shd w:val="clear" w:color="auto" w:fill="FFFFFF"/>
        <w:spacing w:before="100" w:beforeAutospacing="1" w:after="240" w:line="315" w:lineRule="atLeast"/>
        <w:ind w:left="525"/>
        <w:rPr>
          <w:ins w:id="176" w:author="Unknown"/>
          <w:rFonts w:ascii="Arial" w:eastAsia="Times New Roman" w:hAnsi="Arial" w:cs="Arial"/>
          <w:color w:val="333333"/>
          <w:sz w:val="18"/>
          <w:szCs w:val="18"/>
        </w:rPr>
      </w:pPr>
      <w:ins w:id="177" w:author="Unknown">
        <w:r w:rsidRPr="0059305E">
          <w:rPr>
            <w:rFonts w:ascii="Arial" w:eastAsia="Times New Roman" w:hAnsi="Arial" w:cs="Arial"/>
            <w:b/>
            <w:bCs/>
            <w:color w:val="333333"/>
            <w:sz w:val="18"/>
            <w:szCs w:val="18"/>
          </w:rPr>
          <w:t>What does it mean that a method or field is "static"? </w:t>
        </w:r>
        <w:r w:rsidRPr="0059305E">
          <w:rPr>
            <w:rFonts w:ascii="Arial" w:eastAsia="Times New Roman" w:hAnsi="Arial" w:cs="Arial"/>
            <w:color w:val="333333"/>
            <w:sz w:val="18"/>
            <w:szCs w:val="18"/>
          </w:rPr>
          <w:b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w:t>
        </w:r>
        <w:proofErr w:type="spellStart"/>
        <w:proofErr w:type="gramStart"/>
        <w:r w:rsidRPr="0059305E">
          <w:rPr>
            <w:rFonts w:ascii="Arial" w:eastAsia="Times New Roman" w:hAnsi="Arial" w:cs="Arial"/>
            <w:color w:val="333333"/>
            <w:sz w:val="18"/>
            <w:szCs w:val="18"/>
          </w:rPr>
          <w:t>System.out.println</w:t>
        </w:r>
        <w:proofErr w:type="spellEnd"/>
        <w:r w:rsidRPr="0059305E">
          <w:rPr>
            <w:rFonts w:ascii="Arial" w:eastAsia="Times New Roman" w:hAnsi="Arial" w:cs="Arial"/>
            <w:color w:val="333333"/>
            <w:sz w:val="18"/>
            <w:szCs w:val="18"/>
          </w:rPr>
          <w:t>(</w:t>
        </w:r>
        <w:proofErr w:type="gramEnd"/>
        <w:r w:rsidRPr="0059305E">
          <w:rPr>
            <w:rFonts w:ascii="Arial" w:eastAsia="Times New Roman" w:hAnsi="Arial" w:cs="Arial"/>
            <w:color w:val="333333"/>
            <w:sz w:val="18"/>
            <w:szCs w:val="18"/>
          </w:rPr>
          <w:t xml:space="preserve">) work. </w:t>
        </w:r>
        <w:proofErr w:type="gramStart"/>
        <w:r w:rsidRPr="0059305E">
          <w:rPr>
            <w:rFonts w:ascii="Arial" w:eastAsia="Times New Roman" w:hAnsi="Arial" w:cs="Arial"/>
            <w:color w:val="333333"/>
            <w:sz w:val="18"/>
            <w:szCs w:val="18"/>
          </w:rPr>
          <w:t>out</w:t>
        </w:r>
        <w:proofErr w:type="gramEnd"/>
        <w:r w:rsidRPr="0059305E">
          <w:rPr>
            <w:rFonts w:ascii="Arial" w:eastAsia="Times New Roman" w:hAnsi="Arial" w:cs="Arial"/>
            <w:color w:val="333333"/>
            <w:sz w:val="18"/>
            <w:szCs w:val="18"/>
          </w:rPr>
          <w:t xml:space="preserve"> is a static field in the </w:t>
        </w:r>
        <w:proofErr w:type="spellStart"/>
        <w:r w:rsidRPr="0059305E">
          <w:rPr>
            <w:rFonts w:ascii="Arial" w:eastAsia="Times New Roman" w:hAnsi="Arial" w:cs="Arial"/>
            <w:color w:val="333333"/>
            <w:sz w:val="18"/>
            <w:szCs w:val="18"/>
          </w:rPr>
          <w:t>java.lang.System</w:t>
        </w:r>
        <w:proofErr w:type="spellEnd"/>
        <w:r w:rsidRPr="0059305E">
          <w:rPr>
            <w:rFonts w:ascii="Arial" w:eastAsia="Times New Roman" w:hAnsi="Arial" w:cs="Arial"/>
            <w:color w:val="333333"/>
            <w:sz w:val="18"/>
            <w:szCs w:val="18"/>
          </w:rPr>
          <w:t xml:space="preserve"> class. </w:t>
        </w:r>
      </w:ins>
    </w:p>
    <w:p w:rsidR="0059305E" w:rsidRPr="0059305E" w:rsidRDefault="0059305E" w:rsidP="0059305E">
      <w:pPr>
        <w:numPr>
          <w:ilvl w:val="0"/>
          <w:numId w:val="6"/>
        </w:numPr>
        <w:shd w:val="clear" w:color="auto" w:fill="FFFFFF"/>
        <w:spacing w:before="100" w:beforeAutospacing="1" w:after="240" w:line="315" w:lineRule="atLeast"/>
        <w:ind w:left="525"/>
        <w:rPr>
          <w:ins w:id="178" w:author="Unknown"/>
          <w:rFonts w:ascii="Arial" w:eastAsia="Times New Roman" w:hAnsi="Arial" w:cs="Arial"/>
          <w:color w:val="333333"/>
          <w:sz w:val="18"/>
          <w:szCs w:val="18"/>
        </w:rPr>
      </w:pPr>
      <w:ins w:id="179" w:author="Unknown">
        <w:r w:rsidRPr="0059305E">
          <w:rPr>
            <w:rFonts w:ascii="Arial" w:eastAsia="Times New Roman" w:hAnsi="Arial" w:cs="Arial"/>
            <w:b/>
            <w:bCs/>
            <w:color w:val="333333"/>
            <w:sz w:val="18"/>
            <w:szCs w:val="18"/>
          </w:rPr>
          <w:t>Is null a keyword? </w:t>
        </w:r>
        <w:r w:rsidRPr="0059305E">
          <w:rPr>
            <w:rFonts w:ascii="Arial" w:eastAsia="Times New Roman" w:hAnsi="Arial" w:cs="Arial"/>
            <w:color w:val="333333"/>
            <w:sz w:val="18"/>
            <w:szCs w:val="18"/>
          </w:rPr>
          <w:br/>
          <w:t>The null value is not a keyword. </w:t>
        </w:r>
      </w:ins>
    </w:p>
    <w:p w:rsidR="0059305E" w:rsidRPr="0059305E" w:rsidRDefault="0059305E" w:rsidP="0059305E">
      <w:pPr>
        <w:numPr>
          <w:ilvl w:val="0"/>
          <w:numId w:val="6"/>
        </w:numPr>
        <w:shd w:val="clear" w:color="auto" w:fill="FFFFFF"/>
        <w:spacing w:before="100" w:beforeAutospacing="1" w:after="240" w:line="315" w:lineRule="atLeast"/>
        <w:ind w:left="525"/>
        <w:rPr>
          <w:ins w:id="180" w:author="Unknown"/>
          <w:rFonts w:ascii="Arial" w:eastAsia="Times New Roman" w:hAnsi="Arial" w:cs="Arial"/>
          <w:color w:val="333333"/>
          <w:sz w:val="18"/>
          <w:szCs w:val="18"/>
        </w:rPr>
      </w:pPr>
      <w:ins w:id="181" w:author="Unknown">
        <w:r w:rsidRPr="0059305E">
          <w:rPr>
            <w:rFonts w:ascii="Arial" w:eastAsia="Times New Roman" w:hAnsi="Arial" w:cs="Arial"/>
            <w:b/>
            <w:bCs/>
            <w:color w:val="333333"/>
            <w:sz w:val="18"/>
            <w:szCs w:val="18"/>
          </w:rPr>
          <w:t xml:space="preserve">Which characters may be used as the second character of an </w:t>
        </w:r>
        <w:proofErr w:type="spellStart"/>
        <w:r w:rsidRPr="0059305E">
          <w:rPr>
            <w:rFonts w:ascii="Arial" w:eastAsia="Times New Roman" w:hAnsi="Arial" w:cs="Arial"/>
            <w:b/>
            <w:bCs/>
            <w:color w:val="333333"/>
            <w:sz w:val="18"/>
            <w:szCs w:val="18"/>
          </w:rPr>
          <w:t>identifier</w:t>
        </w:r>
        <w:proofErr w:type="gramStart"/>
        <w:r w:rsidRPr="0059305E">
          <w:rPr>
            <w:rFonts w:ascii="Arial" w:eastAsia="Times New Roman" w:hAnsi="Arial" w:cs="Arial"/>
            <w:b/>
            <w:bCs/>
            <w:color w:val="333333"/>
            <w:sz w:val="18"/>
            <w:szCs w:val="18"/>
          </w:rPr>
          <w:t>,but</w:t>
        </w:r>
        <w:proofErr w:type="spellEnd"/>
        <w:proofErr w:type="gramEnd"/>
        <w:r w:rsidRPr="0059305E">
          <w:rPr>
            <w:rFonts w:ascii="Arial" w:eastAsia="Times New Roman" w:hAnsi="Arial" w:cs="Arial"/>
            <w:b/>
            <w:bCs/>
            <w:color w:val="333333"/>
            <w:sz w:val="18"/>
            <w:szCs w:val="18"/>
          </w:rPr>
          <w:t xml:space="preserve"> not as the first character of an identifier? </w:t>
        </w:r>
        <w:r w:rsidRPr="0059305E">
          <w:rPr>
            <w:rFonts w:ascii="Arial" w:eastAsia="Times New Roman" w:hAnsi="Arial" w:cs="Arial"/>
            <w:color w:val="333333"/>
            <w:sz w:val="18"/>
            <w:szCs w:val="18"/>
          </w:rPr>
          <w:br/>
          <w:t>The digits 0 through 9 may not be used as the first character of an identifier but they may be used after the first character of an identifier. </w:t>
        </w:r>
      </w:ins>
    </w:p>
    <w:p w:rsidR="0059305E" w:rsidRPr="0059305E" w:rsidRDefault="0059305E" w:rsidP="0059305E">
      <w:pPr>
        <w:numPr>
          <w:ilvl w:val="0"/>
          <w:numId w:val="6"/>
        </w:numPr>
        <w:shd w:val="clear" w:color="auto" w:fill="FFFFFF"/>
        <w:spacing w:before="100" w:beforeAutospacing="1" w:after="240" w:line="315" w:lineRule="atLeast"/>
        <w:ind w:left="525"/>
        <w:rPr>
          <w:ins w:id="182" w:author="Unknown"/>
          <w:rFonts w:ascii="Arial" w:eastAsia="Times New Roman" w:hAnsi="Arial" w:cs="Arial"/>
          <w:color w:val="333333"/>
          <w:sz w:val="18"/>
          <w:szCs w:val="18"/>
        </w:rPr>
      </w:pPr>
      <w:ins w:id="183" w:author="Unknown">
        <w:r w:rsidRPr="0059305E">
          <w:rPr>
            <w:rFonts w:ascii="Arial" w:eastAsia="Times New Roman" w:hAnsi="Arial" w:cs="Arial"/>
            <w:b/>
            <w:bCs/>
            <w:color w:val="333333"/>
            <w:sz w:val="18"/>
            <w:szCs w:val="18"/>
          </w:rPr>
          <w:t xml:space="preserve">Is the ternary operator written </w:t>
        </w:r>
        <w:proofErr w:type="gramStart"/>
        <w:r w:rsidRPr="0059305E">
          <w:rPr>
            <w:rFonts w:ascii="Arial" w:eastAsia="Times New Roman" w:hAnsi="Arial" w:cs="Arial"/>
            <w:b/>
            <w:bCs/>
            <w:color w:val="333333"/>
            <w:sz w:val="18"/>
            <w:szCs w:val="18"/>
          </w:rPr>
          <w:t>x :</w:t>
        </w:r>
        <w:proofErr w:type="gramEnd"/>
        <w:r w:rsidRPr="0059305E">
          <w:rPr>
            <w:rFonts w:ascii="Arial" w:eastAsia="Times New Roman" w:hAnsi="Arial" w:cs="Arial"/>
            <w:b/>
            <w:bCs/>
            <w:color w:val="333333"/>
            <w:sz w:val="18"/>
            <w:szCs w:val="18"/>
          </w:rPr>
          <w:t xml:space="preserve"> y ? </w:t>
        </w:r>
        <w:proofErr w:type="gramStart"/>
        <w:r w:rsidRPr="0059305E">
          <w:rPr>
            <w:rFonts w:ascii="Arial" w:eastAsia="Times New Roman" w:hAnsi="Arial" w:cs="Arial"/>
            <w:b/>
            <w:bCs/>
            <w:color w:val="333333"/>
            <w:sz w:val="18"/>
            <w:szCs w:val="18"/>
          </w:rPr>
          <w:t>z</w:t>
        </w:r>
        <w:proofErr w:type="gramEnd"/>
        <w:r w:rsidRPr="0059305E">
          <w:rPr>
            <w:rFonts w:ascii="Arial" w:eastAsia="Times New Roman" w:hAnsi="Arial" w:cs="Arial"/>
            <w:b/>
            <w:bCs/>
            <w:color w:val="333333"/>
            <w:sz w:val="18"/>
            <w:szCs w:val="18"/>
          </w:rPr>
          <w:t xml:space="preserve"> or x ? </w:t>
        </w:r>
        <w:proofErr w:type="gramStart"/>
        <w:r w:rsidRPr="0059305E">
          <w:rPr>
            <w:rFonts w:ascii="Arial" w:eastAsia="Times New Roman" w:hAnsi="Arial" w:cs="Arial"/>
            <w:b/>
            <w:bCs/>
            <w:color w:val="333333"/>
            <w:sz w:val="18"/>
            <w:szCs w:val="18"/>
          </w:rPr>
          <w:t>y :</w:t>
        </w:r>
        <w:proofErr w:type="gramEnd"/>
        <w:r w:rsidRPr="0059305E">
          <w:rPr>
            <w:rFonts w:ascii="Arial" w:eastAsia="Times New Roman" w:hAnsi="Arial" w:cs="Arial"/>
            <w:b/>
            <w:bCs/>
            <w:color w:val="333333"/>
            <w:sz w:val="18"/>
            <w:szCs w:val="18"/>
          </w:rPr>
          <w:t xml:space="preserve"> z ? </w:t>
        </w:r>
        <w:r w:rsidRPr="0059305E">
          <w:rPr>
            <w:rFonts w:ascii="Arial" w:eastAsia="Times New Roman" w:hAnsi="Arial" w:cs="Arial"/>
            <w:color w:val="333333"/>
            <w:sz w:val="18"/>
            <w:szCs w:val="18"/>
          </w:rPr>
          <w:br/>
          <w:t xml:space="preserve">It is written </w:t>
        </w:r>
        <w:proofErr w:type="gramStart"/>
        <w:r w:rsidRPr="0059305E">
          <w:rPr>
            <w:rFonts w:ascii="Arial" w:eastAsia="Times New Roman" w:hAnsi="Arial" w:cs="Arial"/>
            <w:color w:val="333333"/>
            <w:sz w:val="18"/>
            <w:szCs w:val="18"/>
          </w:rPr>
          <w:t>x ?</w:t>
        </w:r>
        <w:proofErr w:type="gramEnd"/>
        <w:r w:rsidRPr="0059305E">
          <w:rPr>
            <w:rFonts w:ascii="Arial" w:eastAsia="Times New Roman" w:hAnsi="Arial" w:cs="Arial"/>
            <w:color w:val="333333"/>
            <w:sz w:val="18"/>
            <w:szCs w:val="18"/>
          </w:rPr>
          <w:t xml:space="preserve"> y : z. </w:t>
        </w:r>
      </w:ins>
    </w:p>
    <w:p w:rsidR="0059305E" w:rsidRPr="0059305E" w:rsidRDefault="0059305E" w:rsidP="0059305E">
      <w:pPr>
        <w:numPr>
          <w:ilvl w:val="0"/>
          <w:numId w:val="6"/>
        </w:numPr>
        <w:shd w:val="clear" w:color="auto" w:fill="FFFFFF"/>
        <w:spacing w:before="100" w:beforeAutospacing="1" w:after="240" w:line="315" w:lineRule="atLeast"/>
        <w:ind w:left="525"/>
        <w:rPr>
          <w:ins w:id="184" w:author="Unknown"/>
          <w:rFonts w:ascii="Arial" w:eastAsia="Times New Roman" w:hAnsi="Arial" w:cs="Arial"/>
          <w:color w:val="333333"/>
          <w:sz w:val="18"/>
          <w:szCs w:val="18"/>
        </w:rPr>
      </w:pPr>
      <w:ins w:id="185" w:author="Unknown">
        <w:r w:rsidRPr="0059305E">
          <w:rPr>
            <w:rFonts w:ascii="Arial" w:eastAsia="Times New Roman" w:hAnsi="Arial" w:cs="Arial"/>
            <w:b/>
            <w:bCs/>
            <w:color w:val="333333"/>
            <w:sz w:val="18"/>
            <w:szCs w:val="18"/>
          </w:rPr>
          <w:t>How is rounding performed under integer division? </w:t>
        </w:r>
        <w:r w:rsidRPr="0059305E">
          <w:rPr>
            <w:rFonts w:ascii="Arial" w:eastAsia="Times New Roman" w:hAnsi="Arial" w:cs="Arial"/>
            <w:color w:val="333333"/>
            <w:sz w:val="18"/>
            <w:szCs w:val="18"/>
          </w:rPr>
          <w:br/>
          <w:t>The fractional part of the result is truncated. This is known as rounding toward zero. </w:t>
        </w:r>
      </w:ins>
    </w:p>
    <w:p w:rsidR="0059305E" w:rsidRPr="0059305E" w:rsidRDefault="0059305E" w:rsidP="0059305E">
      <w:pPr>
        <w:numPr>
          <w:ilvl w:val="0"/>
          <w:numId w:val="6"/>
        </w:numPr>
        <w:shd w:val="clear" w:color="auto" w:fill="FFFFFF"/>
        <w:spacing w:before="100" w:beforeAutospacing="1" w:after="240" w:line="315" w:lineRule="atLeast"/>
        <w:ind w:left="525"/>
        <w:rPr>
          <w:ins w:id="186" w:author="Unknown"/>
          <w:rFonts w:ascii="Arial" w:eastAsia="Times New Roman" w:hAnsi="Arial" w:cs="Arial"/>
          <w:color w:val="333333"/>
          <w:sz w:val="18"/>
          <w:szCs w:val="18"/>
        </w:rPr>
      </w:pPr>
      <w:ins w:id="187" w:author="Unknown">
        <w:r w:rsidRPr="0059305E">
          <w:rPr>
            <w:rFonts w:ascii="Arial" w:eastAsia="Times New Roman" w:hAnsi="Arial" w:cs="Arial"/>
            <w:b/>
            <w:bCs/>
            <w:color w:val="333333"/>
            <w:sz w:val="18"/>
            <w:szCs w:val="18"/>
          </w:rPr>
          <w:t>If a class is declared without any access modifiers, where may the class be accessed? </w:t>
        </w:r>
        <w:r w:rsidRPr="0059305E">
          <w:rPr>
            <w:rFonts w:ascii="Arial" w:eastAsia="Times New Roman" w:hAnsi="Arial" w:cs="Arial"/>
            <w:color w:val="333333"/>
            <w:sz w:val="18"/>
            <w:szCs w:val="18"/>
          </w:rPr>
          <w:br/>
          <w:t>A class that is declared without any access modifiers is said to have package access. This means that the class can only be accessed by other classes and interfaces that are defined within the same package. </w:t>
        </w:r>
      </w:ins>
    </w:p>
    <w:p w:rsidR="0059305E" w:rsidRPr="0059305E" w:rsidRDefault="0059305E" w:rsidP="0059305E">
      <w:pPr>
        <w:numPr>
          <w:ilvl w:val="0"/>
          <w:numId w:val="6"/>
        </w:numPr>
        <w:shd w:val="clear" w:color="auto" w:fill="FFFFFF"/>
        <w:spacing w:before="100" w:beforeAutospacing="1" w:after="240" w:line="315" w:lineRule="atLeast"/>
        <w:ind w:left="525"/>
        <w:rPr>
          <w:ins w:id="188" w:author="Unknown"/>
          <w:rFonts w:ascii="Arial" w:eastAsia="Times New Roman" w:hAnsi="Arial" w:cs="Arial"/>
          <w:color w:val="333333"/>
          <w:sz w:val="18"/>
          <w:szCs w:val="18"/>
        </w:rPr>
      </w:pPr>
      <w:ins w:id="189" w:author="Unknown">
        <w:r w:rsidRPr="0059305E">
          <w:rPr>
            <w:rFonts w:ascii="Arial" w:eastAsia="Times New Roman" w:hAnsi="Arial" w:cs="Arial"/>
            <w:b/>
            <w:bCs/>
            <w:color w:val="333333"/>
            <w:sz w:val="18"/>
            <w:szCs w:val="18"/>
          </w:rPr>
          <w:t>Does a class inherit the constructors of its superclass? </w:t>
        </w:r>
        <w:r w:rsidRPr="0059305E">
          <w:rPr>
            <w:rFonts w:ascii="Arial" w:eastAsia="Times New Roman" w:hAnsi="Arial" w:cs="Arial"/>
            <w:color w:val="333333"/>
            <w:sz w:val="18"/>
            <w:szCs w:val="18"/>
          </w:rPr>
          <w:br/>
          <w:t xml:space="preserve">A class does not inherit constructors from any of its </w:t>
        </w:r>
        <w:proofErr w:type="spellStart"/>
        <w:r w:rsidRPr="0059305E">
          <w:rPr>
            <w:rFonts w:ascii="Arial" w:eastAsia="Times New Roman" w:hAnsi="Arial" w:cs="Arial"/>
            <w:color w:val="333333"/>
            <w:sz w:val="18"/>
            <w:szCs w:val="18"/>
          </w:rPr>
          <w:t>superclasses</w:t>
        </w:r>
        <w:proofErr w:type="spellEnd"/>
        <w:r w:rsidRPr="0059305E">
          <w:rPr>
            <w:rFonts w:ascii="Arial" w:eastAsia="Times New Roman" w:hAnsi="Arial" w:cs="Arial"/>
            <w:color w:val="333333"/>
            <w:sz w:val="18"/>
            <w:szCs w:val="18"/>
          </w:rPr>
          <w:t>. </w:t>
        </w:r>
      </w:ins>
    </w:p>
    <w:p w:rsidR="0059305E" w:rsidRPr="0059305E" w:rsidRDefault="0059305E" w:rsidP="0059305E">
      <w:pPr>
        <w:numPr>
          <w:ilvl w:val="0"/>
          <w:numId w:val="6"/>
        </w:numPr>
        <w:shd w:val="clear" w:color="auto" w:fill="FFFFFF"/>
        <w:spacing w:before="100" w:beforeAutospacing="1" w:after="240" w:line="315" w:lineRule="atLeast"/>
        <w:ind w:left="525"/>
        <w:rPr>
          <w:ins w:id="190" w:author="Unknown"/>
          <w:rFonts w:ascii="Arial" w:eastAsia="Times New Roman" w:hAnsi="Arial" w:cs="Arial"/>
          <w:color w:val="333333"/>
          <w:sz w:val="18"/>
          <w:szCs w:val="18"/>
        </w:rPr>
      </w:pPr>
      <w:ins w:id="191" w:author="Unknown">
        <w:r w:rsidRPr="0059305E">
          <w:rPr>
            <w:rFonts w:ascii="Arial" w:eastAsia="Times New Roman" w:hAnsi="Arial" w:cs="Arial"/>
            <w:b/>
            <w:bCs/>
            <w:color w:val="333333"/>
            <w:sz w:val="18"/>
            <w:szCs w:val="18"/>
          </w:rPr>
          <w:t>Name the eight primitive Java types. </w:t>
        </w:r>
        <w:r w:rsidRPr="0059305E">
          <w:rPr>
            <w:rFonts w:ascii="Arial" w:eastAsia="Times New Roman" w:hAnsi="Arial" w:cs="Arial"/>
            <w:color w:val="333333"/>
            <w:sz w:val="18"/>
            <w:szCs w:val="18"/>
          </w:rPr>
          <w:br/>
          <w:t xml:space="preserve">The eight primitive types are byte, char, short, </w:t>
        </w:r>
        <w:proofErr w:type="spellStart"/>
        <w:r w:rsidRPr="0059305E">
          <w:rPr>
            <w:rFonts w:ascii="Arial" w:eastAsia="Times New Roman" w:hAnsi="Arial" w:cs="Arial"/>
            <w:color w:val="333333"/>
            <w:sz w:val="18"/>
            <w:szCs w:val="18"/>
          </w:rPr>
          <w:t>int</w:t>
        </w:r>
        <w:proofErr w:type="spellEnd"/>
        <w:r w:rsidRPr="0059305E">
          <w:rPr>
            <w:rFonts w:ascii="Arial" w:eastAsia="Times New Roman" w:hAnsi="Arial" w:cs="Arial"/>
            <w:color w:val="333333"/>
            <w:sz w:val="18"/>
            <w:szCs w:val="18"/>
          </w:rPr>
          <w:t xml:space="preserve">, long, float, double, and </w:t>
        </w:r>
        <w:proofErr w:type="spellStart"/>
        <w:proofErr w:type="gramStart"/>
        <w:r w:rsidRPr="0059305E">
          <w:rPr>
            <w:rFonts w:ascii="Arial" w:eastAsia="Times New Roman" w:hAnsi="Arial" w:cs="Arial"/>
            <w:color w:val="333333"/>
            <w:sz w:val="18"/>
            <w:szCs w:val="18"/>
          </w:rPr>
          <w:t>boolean</w:t>
        </w:r>
        <w:proofErr w:type="spellEnd"/>
        <w:proofErr w:type="gramEnd"/>
        <w:r w:rsidRPr="0059305E">
          <w:rPr>
            <w:rFonts w:ascii="Arial" w:eastAsia="Times New Roman" w:hAnsi="Arial" w:cs="Arial"/>
            <w:color w:val="333333"/>
            <w:sz w:val="18"/>
            <w:szCs w:val="18"/>
          </w:rPr>
          <w:t>. </w:t>
        </w:r>
      </w:ins>
    </w:p>
    <w:p w:rsidR="0059305E" w:rsidRPr="0059305E" w:rsidRDefault="0059305E" w:rsidP="0059305E">
      <w:pPr>
        <w:numPr>
          <w:ilvl w:val="0"/>
          <w:numId w:val="6"/>
        </w:numPr>
        <w:shd w:val="clear" w:color="auto" w:fill="FFFFFF"/>
        <w:spacing w:before="100" w:beforeAutospacing="1" w:after="240" w:line="315" w:lineRule="atLeast"/>
        <w:ind w:left="525"/>
        <w:rPr>
          <w:ins w:id="192" w:author="Unknown"/>
          <w:rFonts w:ascii="Arial" w:eastAsia="Times New Roman" w:hAnsi="Arial" w:cs="Arial"/>
          <w:color w:val="333333"/>
          <w:sz w:val="18"/>
          <w:szCs w:val="18"/>
        </w:rPr>
      </w:pPr>
      <w:ins w:id="193" w:author="Unknown">
        <w:r w:rsidRPr="0059305E">
          <w:rPr>
            <w:rFonts w:ascii="Arial" w:eastAsia="Times New Roman" w:hAnsi="Arial" w:cs="Arial"/>
            <w:b/>
            <w:bCs/>
            <w:color w:val="333333"/>
            <w:sz w:val="18"/>
            <w:szCs w:val="18"/>
          </w:rPr>
          <w:lastRenderedPageBreak/>
          <w:t>What restrictions are placed on the values of each case of a switch statement? </w:t>
        </w:r>
        <w:r w:rsidRPr="0059305E">
          <w:rPr>
            <w:rFonts w:ascii="Arial" w:eastAsia="Times New Roman" w:hAnsi="Arial" w:cs="Arial"/>
            <w:color w:val="333333"/>
            <w:sz w:val="18"/>
            <w:szCs w:val="18"/>
          </w:rPr>
          <w:br/>
          <w:t xml:space="preserve">During compilation, the values of each case of a switch statement must evaluate to a value that can be promoted to an </w:t>
        </w:r>
        <w:proofErr w:type="spellStart"/>
        <w:r w:rsidRPr="0059305E">
          <w:rPr>
            <w:rFonts w:ascii="Arial" w:eastAsia="Times New Roman" w:hAnsi="Arial" w:cs="Arial"/>
            <w:color w:val="333333"/>
            <w:sz w:val="18"/>
            <w:szCs w:val="18"/>
          </w:rPr>
          <w:t>int</w:t>
        </w:r>
        <w:proofErr w:type="spellEnd"/>
        <w:r w:rsidRPr="0059305E">
          <w:rPr>
            <w:rFonts w:ascii="Arial" w:eastAsia="Times New Roman" w:hAnsi="Arial" w:cs="Arial"/>
            <w:color w:val="333333"/>
            <w:sz w:val="18"/>
            <w:szCs w:val="18"/>
          </w:rPr>
          <w:t xml:space="preserve"> value. </w:t>
        </w:r>
      </w:ins>
    </w:p>
    <w:p w:rsidR="0059305E" w:rsidRPr="0059305E" w:rsidRDefault="0059305E" w:rsidP="0059305E">
      <w:pPr>
        <w:numPr>
          <w:ilvl w:val="0"/>
          <w:numId w:val="6"/>
        </w:numPr>
        <w:shd w:val="clear" w:color="auto" w:fill="FFFFFF"/>
        <w:spacing w:before="100" w:beforeAutospacing="1" w:after="240" w:line="315" w:lineRule="atLeast"/>
        <w:ind w:left="525"/>
        <w:rPr>
          <w:ins w:id="194" w:author="Unknown"/>
          <w:rFonts w:ascii="Arial" w:eastAsia="Times New Roman" w:hAnsi="Arial" w:cs="Arial"/>
          <w:color w:val="333333"/>
          <w:sz w:val="18"/>
          <w:szCs w:val="18"/>
        </w:rPr>
      </w:pPr>
      <w:ins w:id="195" w:author="Unknown">
        <w:r w:rsidRPr="0059305E">
          <w:rPr>
            <w:rFonts w:ascii="Arial" w:eastAsia="Times New Roman" w:hAnsi="Arial" w:cs="Arial"/>
            <w:b/>
            <w:bCs/>
            <w:color w:val="333333"/>
            <w:sz w:val="18"/>
            <w:szCs w:val="18"/>
          </w:rPr>
          <w:t>What is the difference between a while statement and a do statement? </w:t>
        </w:r>
        <w:r w:rsidRPr="0059305E">
          <w:rPr>
            <w:rFonts w:ascii="Arial" w:eastAsia="Times New Roman" w:hAnsi="Arial" w:cs="Arial"/>
            <w:color w:val="333333"/>
            <w:sz w:val="18"/>
            <w:szCs w:val="18"/>
          </w:rPr>
          <w:br/>
          <w:t>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ins>
    </w:p>
    <w:p w:rsidR="0059305E" w:rsidRPr="0059305E" w:rsidRDefault="0059305E" w:rsidP="0059305E">
      <w:pPr>
        <w:numPr>
          <w:ilvl w:val="0"/>
          <w:numId w:val="6"/>
        </w:numPr>
        <w:shd w:val="clear" w:color="auto" w:fill="FFFFFF"/>
        <w:spacing w:before="100" w:beforeAutospacing="1" w:after="240" w:line="315" w:lineRule="atLeast"/>
        <w:ind w:left="525"/>
        <w:rPr>
          <w:ins w:id="196" w:author="Unknown"/>
          <w:rFonts w:ascii="Arial" w:eastAsia="Times New Roman" w:hAnsi="Arial" w:cs="Arial"/>
          <w:color w:val="333333"/>
          <w:sz w:val="18"/>
          <w:szCs w:val="18"/>
        </w:rPr>
      </w:pPr>
      <w:ins w:id="197" w:author="Unknown">
        <w:r w:rsidRPr="0059305E">
          <w:rPr>
            <w:rFonts w:ascii="Arial" w:eastAsia="Times New Roman" w:hAnsi="Arial" w:cs="Arial"/>
            <w:b/>
            <w:bCs/>
            <w:color w:val="333333"/>
            <w:sz w:val="18"/>
            <w:szCs w:val="18"/>
          </w:rPr>
          <w:t>What modifiers can be used with a local inner class? </w:t>
        </w:r>
        <w:r w:rsidRPr="0059305E">
          <w:rPr>
            <w:rFonts w:ascii="Arial" w:eastAsia="Times New Roman" w:hAnsi="Arial" w:cs="Arial"/>
            <w:color w:val="333333"/>
            <w:sz w:val="18"/>
            <w:szCs w:val="18"/>
          </w:rPr>
          <w:br/>
          <w:t>A local inner class may be final or abstract. </w:t>
        </w:r>
      </w:ins>
    </w:p>
    <w:p w:rsidR="0059305E" w:rsidRPr="0059305E" w:rsidRDefault="0059305E" w:rsidP="0059305E">
      <w:pPr>
        <w:numPr>
          <w:ilvl w:val="0"/>
          <w:numId w:val="6"/>
        </w:numPr>
        <w:shd w:val="clear" w:color="auto" w:fill="FFFFFF"/>
        <w:spacing w:before="100" w:beforeAutospacing="1" w:after="240" w:line="315" w:lineRule="atLeast"/>
        <w:ind w:left="525"/>
        <w:rPr>
          <w:ins w:id="198" w:author="Unknown"/>
          <w:rFonts w:ascii="Arial" w:eastAsia="Times New Roman" w:hAnsi="Arial" w:cs="Arial"/>
          <w:color w:val="333333"/>
          <w:sz w:val="18"/>
          <w:szCs w:val="18"/>
        </w:rPr>
      </w:pPr>
      <w:ins w:id="199" w:author="Unknown">
        <w:r w:rsidRPr="0059305E">
          <w:rPr>
            <w:rFonts w:ascii="Arial" w:eastAsia="Times New Roman" w:hAnsi="Arial" w:cs="Arial"/>
            <w:b/>
            <w:bCs/>
            <w:color w:val="333333"/>
            <w:sz w:val="18"/>
            <w:szCs w:val="18"/>
          </w:rPr>
          <w:t>When does the compiler supply a default constructor for a class? </w:t>
        </w:r>
        <w:r w:rsidRPr="0059305E">
          <w:rPr>
            <w:rFonts w:ascii="Arial" w:eastAsia="Times New Roman" w:hAnsi="Arial" w:cs="Arial"/>
            <w:color w:val="333333"/>
            <w:sz w:val="18"/>
            <w:szCs w:val="18"/>
          </w:rPr>
          <w:br/>
          <w:t>The compiler supplies a default constructor for a class if no other constructors are provided. </w:t>
        </w:r>
      </w:ins>
    </w:p>
    <w:p w:rsidR="0059305E" w:rsidRPr="0059305E" w:rsidRDefault="0059305E" w:rsidP="0059305E">
      <w:pPr>
        <w:numPr>
          <w:ilvl w:val="0"/>
          <w:numId w:val="6"/>
        </w:numPr>
        <w:shd w:val="clear" w:color="auto" w:fill="FFFFFF"/>
        <w:spacing w:before="100" w:beforeAutospacing="1" w:after="240" w:line="315" w:lineRule="atLeast"/>
        <w:ind w:left="525"/>
        <w:rPr>
          <w:ins w:id="200" w:author="Unknown"/>
          <w:rFonts w:ascii="Arial" w:eastAsia="Times New Roman" w:hAnsi="Arial" w:cs="Arial"/>
          <w:color w:val="333333"/>
          <w:sz w:val="18"/>
          <w:szCs w:val="18"/>
        </w:rPr>
      </w:pPr>
      <w:ins w:id="201" w:author="Unknown">
        <w:r w:rsidRPr="0059305E">
          <w:rPr>
            <w:rFonts w:ascii="Arial" w:eastAsia="Times New Roman" w:hAnsi="Arial" w:cs="Arial"/>
            <w:b/>
            <w:bCs/>
            <w:color w:val="333333"/>
            <w:sz w:val="18"/>
            <w:szCs w:val="18"/>
          </w:rPr>
          <w:t xml:space="preserve">If a method is declared as protected, where may the method </w:t>
        </w:r>
        <w:proofErr w:type="gramStart"/>
        <w:r w:rsidRPr="0059305E">
          <w:rPr>
            <w:rFonts w:ascii="Arial" w:eastAsia="Times New Roman" w:hAnsi="Arial" w:cs="Arial"/>
            <w:b/>
            <w:bCs/>
            <w:color w:val="333333"/>
            <w:sz w:val="18"/>
            <w:szCs w:val="18"/>
          </w:rPr>
          <w:t>be</w:t>
        </w:r>
        <w:proofErr w:type="gramEnd"/>
        <w:r w:rsidRPr="0059305E">
          <w:rPr>
            <w:rFonts w:ascii="Arial" w:eastAsia="Times New Roman" w:hAnsi="Arial" w:cs="Arial"/>
            <w:b/>
            <w:bCs/>
            <w:color w:val="333333"/>
            <w:sz w:val="18"/>
            <w:szCs w:val="18"/>
          </w:rPr>
          <w:t xml:space="preserve"> accessed? </w:t>
        </w:r>
        <w:r w:rsidRPr="0059305E">
          <w:rPr>
            <w:rFonts w:ascii="Arial" w:eastAsia="Times New Roman" w:hAnsi="Arial" w:cs="Arial"/>
            <w:color w:val="333333"/>
            <w:sz w:val="18"/>
            <w:szCs w:val="18"/>
          </w:rPr>
          <w:br/>
          <w:t>A protected method may only be accessed by classes or interfaces of the same package or by subclasses of the class in which it is declared. </w:t>
        </w:r>
      </w:ins>
    </w:p>
    <w:p w:rsidR="0059305E" w:rsidRPr="0059305E" w:rsidRDefault="0059305E" w:rsidP="0059305E">
      <w:pPr>
        <w:numPr>
          <w:ilvl w:val="0"/>
          <w:numId w:val="6"/>
        </w:numPr>
        <w:shd w:val="clear" w:color="auto" w:fill="FFFFFF"/>
        <w:spacing w:before="100" w:beforeAutospacing="1" w:after="240" w:line="315" w:lineRule="atLeast"/>
        <w:ind w:left="525"/>
        <w:rPr>
          <w:ins w:id="202" w:author="Unknown"/>
          <w:rFonts w:ascii="Arial" w:eastAsia="Times New Roman" w:hAnsi="Arial" w:cs="Arial"/>
          <w:color w:val="333333"/>
          <w:sz w:val="18"/>
          <w:szCs w:val="18"/>
        </w:rPr>
      </w:pPr>
      <w:ins w:id="203" w:author="Unknown">
        <w:r w:rsidRPr="0059305E">
          <w:rPr>
            <w:rFonts w:ascii="Arial" w:eastAsia="Times New Roman" w:hAnsi="Arial" w:cs="Arial"/>
            <w:b/>
            <w:bCs/>
            <w:color w:val="333333"/>
            <w:sz w:val="18"/>
            <w:szCs w:val="18"/>
          </w:rPr>
          <w:t xml:space="preserve">What are the legal operands of the </w:t>
        </w:r>
        <w:proofErr w:type="spellStart"/>
        <w:r w:rsidRPr="0059305E">
          <w:rPr>
            <w:rFonts w:ascii="Arial" w:eastAsia="Times New Roman" w:hAnsi="Arial" w:cs="Arial"/>
            <w:b/>
            <w:bCs/>
            <w:color w:val="333333"/>
            <w:sz w:val="18"/>
            <w:szCs w:val="18"/>
          </w:rPr>
          <w:t>instanceof</w:t>
        </w:r>
        <w:proofErr w:type="spellEnd"/>
        <w:r w:rsidRPr="0059305E">
          <w:rPr>
            <w:rFonts w:ascii="Arial" w:eastAsia="Times New Roman" w:hAnsi="Arial" w:cs="Arial"/>
            <w:b/>
            <w:bCs/>
            <w:color w:val="333333"/>
            <w:sz w:val="18"/>
            <w:szCs w:val="18"/>
          </w:rPr>
          <w:t xml:space="preserve"> operator? </w:t>
        </w:r>
        <w:r w:rsidRPr="0059305E">
          <w:rPr>
            <w:rFonts w:ascii="Arial" w:eastAsia="Times New Roman" w:hAnsi="Arial" w:cs="Arial"/>
            <w:color w:val="333333"/>
            <w:sz w:val="18"/>
            <w:szCs w:val="18"/>
          </w:rPr>
          <w:br/>
          <w:t>The left operand is an object reference or null value and the right operand is a class, interface, or array type. </w:t>
        </w:r>
      </w:ins>
    </w:p>
    <w:p w:rsidR="0059305E" w:rsidRPr="0059305E" w:rsidRDefault="0059305E" w:rsidP="0059305E">
      <w:pPr>
        <w:numPr>
          <w:ilvl w:val="0"/>
          <w:numId w:val="6"/>
        </w:numPr>
        <w:shd w:val="clear" w:color="auto" w:fill="FFFFFF"/>
        <w:spacing w:before="100" w:beforeAutospacing="1" w:after="240" w:line="315" w:lineRule="atLeast"/>
        <w:ind w:left="525"/>
        <w:rPr>
          <w:ins w:id="204" w:author="Unknown"/>
          <w:rFonts w:ascii="Arial" w:eastAsia="Times New Roman" w:hAnsi="Arial" w:cs="Arial"/>
          <w:color w:val="333333"/>
          <w:sz w:val="18"/>
          <w:szCs w:val="18"/>
        </w:rPr>
      </w:pPr>
      <w:ins w:id="205" w:author="Unknown">
        <w:r w:rsidRPr="0059305E">
          <w:rPr>
            <w:rFonts w:ascii="Arial" w:eastAsia="Times New Roman" w:hAnsi="Arial" w:cs="Arial"/>
            <w:b/>
            <w:bCs/>
            <w:color w:val="333333"/>
            <w:sz w:val="18"/>
            <w:szCs w:val="18"/>
          </w:rPr>
          <w:t>Are true and false keywords? </w:t>
        </w:r>
        <w:r w:rsidRPr="0059305E">
          <w:rPr>
            <w:rFonts w:ascii="Arial" w:eastAsia="Times New Roman" w:hAnsi="Arial" w:cs="Arial"/>
            <w:color w:val="333333"/>
            <w:sz w:val="18"/>
            <w:szCs w:val="18"/>
          </w:rPr>
          <w:br/>
          <w:t>The values true and false are not keywords. </w:t>
        </w:r>
      </w:ins>
    </w:p>
    <w:p w:rsidR="0059305E" w:rsidRPr="0059305E" w:rsidRDefault="0059305E" w:rsidP="0059305E">
      <w:pPr>
        <w:numPr>
          <w:ilvl w:val="0"/>
          <w:numId w:val="6"/>
        </w:numPr>
        <w:shd w:val="clear" w:color="auto" w:fill="FFFFFF"/>
        <w:spacing w:before="100" w:beforeAutospacing="1" w:after="240" w:line="315" w:lineRule="atLeast"/>
        <w:ind w:left="525"/>
        <w:rPr>
          <w:ins w:id="206" w:author="Unknown"/>
          <w:rFonts w:ascii="Arial" w:eastAsia="Times New Roman" w:hAnsi="Arial" w:cs="Arial"/>
          <w:color w:val="333333"/>
          <w:sz w:val="18"/>
          <w:szCs w:val="18"/>
        </w:rPr>
      </w:pPr>
      <w:ins w:id="207" w:author="Unknown">
        <w:r w:rsidRPr="0059305E">
          <w:rPr>
            <w:rFonts w:ascii="Arial" w:eastAsia="Times New Roman" w:hAnsi="Arial" w:cs="Arial"/>
            <w:b/>
            <w:bCs/>
            <w:color w:val="333333"/>
            <w:sz w:val="18"/>
            <w:szCs w:val="18"/>
          </w:rPr>
          <w:t>What happens when you add a double value to a String? </w:t>
        </w:r>
        <w:r w:rsidRPr="0059305E">
          <w:rPr>
            <w:rFonts w:ascii="Arial" w:eastAsia="Times New Roman" w:hAnsi="Arial" w:cs="Arial"/>
            <w:color w:val="333333"/>
            <w:sz w:val="18"/>
            <w:szCs w:val="18"/>
          </w:rPr>
          <w:br/>
          <w:t>The result is a String object. </w:t>
        </w:r>
      </w:ins>
    </w:p>
    <w:p w:rsidR="0059305E" w:rsidRPr="0059305E" w:rsidRDefault="0059305E" w:rsidP="0059305E">
      <w:pPr>
        <w:numPr>
          <w:ilvl w:val="0"/>
          <w:numId w:val="6"/>
        </w:numPr>
        <w:shd w:val="clear" w:color="auto" w:fill="FFFFFF"/>
        <w:spacing w:before="100" w:beforeAutospacing="1" w:after="240" w:line="315" w:lineRule="atLeast"/>
        <w:ind w:left="525"/>
        <w:rPr>
          <w:ins w:id="208" w:author="Unknown"/>
          <w:rFonts w:ascii="Arial" w:eastAsia="Times New Roman" w:hAnsi="Arial" w:cs="Arial"/>
          <w:color w:val="333333"/>
          <w:sz w:val="18"/>
          <w:szCs w:val="18"/>
        </w:rPr>
      </w:pPr>
      <w:ins w:id="209" w:author="Unknown">
        <w:r w:rsidRPr="0059305E">
          <w:rPr>
            <w:rFonts w:ascii="Arial" w:eastAsia="Times New Roman" w:hAnsi="Arial" w:cs="Arial"/>
            <w:b/>
            <w:bCs/>
            <w:color w:val="333333"/>
            <w:sz w:val="18"/>
            <w:szCs w:val="18"/>
          </w:rPr>
          <w:t xml:space="preserve">What is the </w:t>
        </w:r>
        <w:proofErr w:type="spellStart"/>
        <w:r w:rsidRPr="0059305E">
          <w:rPr>
            <w:rFonts w:ascii="Arial" w:eastAsia="Times New Roman" w:hAnsi="Arial" w:cs="Arial"/>
            <w:b/>
            <w:bCs/>
            <w:color w:val="333333"/>
            <w:sz w:val="18"/>
            <w:szCs w:val="18"/>
          </w:rPr>
          <w:t>diffrence</w:t>
        </w:r>
        <w:proofErr w:type="spellEnd"/>
        <w:r w:rsidRPr="0059305E">
          <w:rPr>
            <w:rFonts w:ascii="Arial" w:eastAsia="Times New Roman" w:hAnsi="Arial" w:cs="Arial"/>
            <w:b/>
            <w:bCs/>
            <w:color w:val="333333"/>
            <w:sz w:val="18"/>
            <w:szCs w:val="18"/>
          </w:rPr>
          <w:t xml:space="preserve"> between inner class and nested class? </w:t>
        </w:r>
        <w:r w:rsidRPr="0059305E">
          <w:rPr>
            <w:rFonts w:ascii="Arial" w:eastAsia="Times New Roman" w:hAnsi="Arial" w:cs="Arial"/>
            <w:color w:val="333333"/>
            <w:sz w:val="18"/>
            <w:szCs w:val="18"/>
          </w:rPr>
          <w:br/>
          <w:t xml:space="preserve">When a class is defined within a scope </w:t>
        </w:r>
        <w:proofErr w:type="spellStart"/>
        <w:proofErr w:type="gramStart"/>
        <w:r w:rsidRPr="0059305E">
          <w:rPr>
            <w:rFonts w:ascii="Arial" w:eastAsia="Times New Roman" w:hAnsi="Arial" w:cs="Arial"/>
            <w:color w:val="333333"/>
            <w:sz w:val="18"/>
            <w:szCs w:val="18"/>
          </w:rPr>
          <w:t>od</w:t>
        </w:r>
        <w:proofErr w:type="spellEnd"/>
        <w:proofErr w:type="gramEnd"/>
        <w:r w:rsidRPr="0059305E">
          <w:rPr>
            <w:rFonts w:ascii="Arial" w:eastAsia="Times New Roman" w:hAnsi="Arial" w:cs="Arial"/>
            <w:color w:val="333333"/>
            <w:sz w:val="18"/>
            <w:szCs w:val="18"/>
          </w:rPr>
          <w:t xml:space="preserve"> another class, then it becomes inner class. If the access modifier of the inner class is static, then it becomes nested class. </w:t>
        </w:r>
      </w:ins>
    </w:p>
    <w:p w:rsidR="0059305E" w:rsidRPr="0059305E" w:rsidRDefault="0059305E" w:rsidP="0059305E">
      <w:pPr>
        <w:numPr>
          <w:ilvl w:val="0"/>
          <w:numId w:val="6"/>
        </w:numPr>
        <w:shd w:val="clear" w:color="auto" w:fill="FFFFFF"/>
        <w:spacing w:before="100" w:beforeAutospacing="1" w:after="240" w:line="315" w:lineRule="atLeast"/>
        <w:ind w:left="525"/>
        <w:rPr>
          <w:ins w:id="210" w:author="Unknown"/>
          <w:rFonts w:ascii="Arial" w:eastAsia="Times New Roman" w:hAnsi="Arial" w:cs="Arial"/>
          <w:color w:val="333333"/>
          <w:sz w:val="18"/>
          <w:szCs w:val="18"/>
        </w:rPr>
      </w:pPr>
      <w:ins w:id="211" w:author="Unknown">
        <w:r w:rsidRPr="0059305E">
          <w:rPr>
            <w:rFonts w:ascii="Arial" w:eastAsia="Times New Roman" w:hAnsi="Arial" w:cs="Arial"/>
            <w:b/>
            <w:bCs/>
            <w:color w:val="333333"/>
            <w:sz w:val="18"/>
            <w:szCs w:val="18"/>
          </w:rPr>
          <w:t>Can an abstract class be final? </w:t>
        </w:r>
        <w:r w:rsidRPr="0059305E">
          <w:rPr>
            <w:rFonts w:ascii="Arial" w:eastAsia="Times New Roman" w:hAnsi="Arial" w:cs="Arial"/>
            <w:color w:val="333333"/>
            <w:sz w:val="18"/>
            <w:szCs w:val="18"/>
          </w:rPr>
          <w:br/>
          <w:t>An abstract class may not be declared as final </w:t>
        </w:r>
      </w:ins>
    </w:p>
    <w:p w:rsidR="0059305E" w:rsidRPr="0059305E" w:rsidRDefault="0059305E" w:rsidP="0059305E">
      <w:pPr>
        <w:numPr>
          <w:ilvl w:val="0"/>
          <w:numId w:val="6"/>
        </w:numPr>
        <w:shd w:val="clear" w:color="auto" w:fill="FFFFFF"/>
        <w:spacing w:before="100" w:beforeAutospacing="1" w:after="240" w:line="315" w:lineRule="atLeast"/>
        <w:ind w:left="525"/>
        <w:rPr>
          <w:ins w:id="212" w:author="Unknown"/>
          <w:rFonts w:ascii="Arial" w:eastAsia="Times New Roman" w:hAnsi="Arial" w:cs="Arial"/>
          <w:color w:val="333333"/>
          <w:sz w:val="18"/>
          <w:szCs w:val="18"/>
        </w:rPr>
      </w:pPr>
      <w:ins w:id="213" w:author="Unknown">
        <w:r w:rsidRPr="0059305E">
          <w:rPr>
            <w:rFonts w:ascii="Arial" w:eastAsia="Times New Roman" w:hAnsi="Arial" w:cs="Arial"/>
            <w:b/>
            <w:bCs/>
            <w:color w:val="333333"/>
            <w:sz w:val="18"/>
            <w:szCs w:val="18"/>
          </w:rPr>
          <w:t>What is numeric promotion? </w:t>
        </w:r>
        <w:r w:rsidRPr="0059305E">
          <w:rPr>
            <w:rFonts w:ascii="Arial" w:eastAsia="Times New Roman" w:hAnsi="Arial" w:cs="Arial"/>
            <w:color w:val="333333"/>
            <w:sz w:val="18"/>
            <w:szCs w:val="18"/>
          </w:rPr>
          <w:br/>
          <w:t xml:space="preserve">Numeric promotion is the conversion of a smaller numeric type to a larger numeric type, so that integer and floating-point operations may take place. In numerical promotion, byte, char, and short values are converted to </w:t>
        </w:r>
        <w:proofErr w:type="spellStart"/>
        <w:r w:rsidRPr="0059305E">
          <w:rPr>
            <w:rFonts w:ascii="Arial" w:eastAsia="Times New Roman" w:hAnsi="Arial" w:cs="Arial"/>
            <w:color w:val="333333"/>
            <w:sz w:val="18"/>
            <w:szCs w:val="18"/>
          </w:rPr>
          <w:t>int</w:t>
        </w:r>
        <w:proofErr w:type="spellEnd"/>
        <w:r w:rsidRPr="0059305E">
          <w:rPr>
            <w:rFonts w:ascii="Arial" w:eastAsia="Times New Roman" w:hAnsi="Arial" w:cs="Arial"/>
            <w:color w:val="333333"/>
            <w:sz w:val="18"/>
            <w:szCs w:val="18"/>
          </w:rPr>
          <w:t xml:space="preserve"> values. The </w:t>
        </w:r>
        <w:proofErr w:type="spellStart"/>
        <w:r w:rsidRPr="0059305E">
          <w:rPr>
            <w:rFonts w:ascii="Arial" w:eastAsia="Times New Roman" w:hAnsi="Arial" w:cs="Arial"/>
            <w:color w:val="333333"/>
            <w:sz w:val="18"/>
            <w:szCs w:val="18"/>
          </w:rPr>
          <w:t>int</w:t>
        </w:r>
        <w:proofErr w:type="spellEnd"/>
        <w:r w:rsidRPr="0059305E">
          <w:rPr>
            <w:rFonts w:ascii="Arial" w:eastAsia="Times New Roman" w:hAnsi="Arial" w:cs="Arial"/>
            <w:color w:val="333333"/>
            <w:sz w:val="18"/>
            <w:szCs w:val="18"/>
          </w:rPr>
          <w:t xml:space="preserve"> values are also converted to long values, if necessary. The long and float values are converted to double values, as required </w:t>
        </w:r>
      </w:ins>
    </w:p>
    <w:p w:rsidR="0059305E" w:rsidRPr="0059305E" w:rsidRDefault="0059305E" w:rsidP="0059305E">
      <w:pPr>
        <w:numPr>
          <w:ilvl w:val="0"/>
          <w:numId w:val="6"/>
        </w:numPr>
        <w:shd w:val="clear" w:color="auto" w:fill="FFFFFF"/>
        <w:spacing w:before="100" w:beforeAutospacing="1" w:after="240" w:line="315" w:lineRule="atLeast"/>
        <w:ind w:left="525"/>
        <w:rPr>
          <w:ins w:id="214" w:author="Unknown"/>
          <w:rFonts w:ascii="Arial" w:eastAsia="Times New Roman" w:hAnsi="Arial" w:cs="Arial"/>
          <w:color w:val="333333"/>
          <w:sz w:val="18"/>
          <w:szCs w:val="18"/>
        </w:rPr>
      </w:pPr>
      <w:ins w:id="215" w:author="Unknown">
        <w:r w:rsidRPr="0059305E">
          <w:rPr>
            <w:rFonts w:ascii="Arial" w:eastAsia="Times New Roman" w:hAnsi="Arial" w:cs="Arial"/>
            <w:b/>
            <w:bCs/>
            <w:color w:val="333333"/>
            <w:sz w:val="18"/>
            <w:szCs w:val="18"/>
          </w:rPr>
          <w:lastRenderedPageBreak/>
          <w:t>What is the difference between a public and a non-public class? </w:t>
        </w:r>
        <w:r w:rsidRPr="0059305E">
          <w:rPr>
            <w:rFonts w:ascii="Arial" w:eastAsia="Times New Roman" w:hAnsi="Arial" w:cs="Arial"/>
            <w:color w:val="333333"/>
            <w:sz w:val="18"/>
            <w:szCs w:val="18"/>
          </w:rPr>
          <w:br/>
          <w:t>A public class may be accessed outside of its package. A non-public class may not be accessed outside of its package. </w:t>
        </w:r>
      </w:ins>
    </w:p>
    <w:p w:rsidR="0059305E" w:rsidRPr="0059305E" w:rsidRDefault="0059305E" w:rsidP="0059305E">
      <w:pPr>
        <w:numPr>
          <w:ilvl w:val="0"/>
          <w:numId w:val="6"/>
        </w:numPr>
        <w:shd w:val="clear" w:color="auto" w:fill="FFFFFF"/>
        <w:spacing w:before="100" w:beforeAutospacing="1" w:after="240" w:line="315" w:lineRule="atLeast"/>
        <w:ind w:left="525"/>
        <w:rPr>
          <w:ins w:id="216" w:author="Unknown"/>
          <w:rFonts w:ascii="Arial" w:eastAsia="Times New Roman" w:hAnsi="Arial" w:cs="Arial"/>
          <w:color w:val="333333"/>
          <w:sz w:val="18"/>
          <w:szCs w:val="18"/>
        </w:rPr>
      </w:pPr>
      <w:ins w:id="217" w:author="Unknown">
        <w:r w:rsidRPr="0059305E">
          <w:rPr>
            <w:rFonts w:ascii="Arial" w:eastAsia="Times New Roman" w:hAnsi="Arial" w:cs="Arial"/>
            <w:b/>
            <w:bCs/>
            <w:color w:val="333333"/>
            <w:sz w:val="18"/>
            <w:szCs w:val="18"/>
          </w:rPr>
          <w:t xml:space="preserve">To what value is a variable of the </w:t>
        </w:r>
        <w:proofErr w:type="spellStart"/>
        <w:proofErr w:type="gramStart"/>
        <w:r w:rsidRPr="0059305E">
          <w:rPr>
            <w:rFonts w:ascii="Arial" w:eastAsia="Times New Roman" w:hAnsi="Arial" w:cs="Arial"/>
            <w:b/>
            <w:bCs/>
            <w:color w:val="333333"/>
            <w:sz w:val="18"/>
            <w:szCs w:val="18"/>
          </w:rPr>
          <w:t>boolean</w:t>
        </w:r>
        <w:proofErr w:type="spellEnd"/>
        <w:proofErr w:type="gramEnd"/>
        <w:r w:rsidRPr="0059305E">
          <w:rPr>
            <w:rFonts w:ascii="Arial" w:eastAsia="Times New Roman" w:hAnsi="Arial" w:cs="Arial"/>
            <w:b/>
            <w:bCs/>
            <w:color w:val="333333"/>
            <w:sz w:val="18"/>
            <w:szCs w:val="18"/>
          </w:rPr>
          <w:t xml:space="preserve"> type automatically initialized? </w:t>
        </w:r>
        <w:r w:rsidRPr="0059305E">
          <w:rPr>
            <w:rFonts w:ascii="Arial" w:eastAsia="Times New Roman" w:hAnsi="Arial" w:cs="Arial"/>
            <w:color w:val="333333"/>
            <w:sz w:val="18"/>
            <w:szCs w:val="18"/>
          </w:rPr>
          <w:br/>
          <w:t xml:space="preserve">The default value of the </w:t>
        </w:r>
        <w:proofErr w:type="spellStart"/>
        <w:r w:rsidRPr="0059305E">
          <w:rPr>
            <w:rFonts w:ascii="Arial" w:eastAsia="Times New Roman" w:hAnsi="Arial" w:cs="Arial"/>
            <w:color w:val="333333"/>
            <w:sz w:val="18"/>
            <w:szCs w:val="18"/>
          </w:rPr>
          <w:t>boolean</w:t>
        </w:r>
        <w:proofErr w:type="spellEnd"/>
        <w:r w:rsidRPr="0059305E">
          <w:rPr>
            <w:rFonts w:ascii="Arial" w:eastAsia="Times New Roman" w:hAnsi="Arial" w:cs="Arial"/>
            <w:color w:val="333333"/>
            <w:sz w:val="18"/>
            <w:szCs w:val="18"/>
          </w:rPr>
          <w:t xml:space="preserve"> type is false </w:t>
        </w:r>
      </w:ins>
    </w:p>
    <w:p w:rsidR="0059305E" w:rsidRPr="0059305E" w:rsidRDefault="0059305E" w:rsidP="0059305E">
      <w:pPr>
        <w:numPr>
          <w:ilvl w:val="0"/>
          <w:numId w:val="6"/>
        </w:numPr>
        <w:shd w:val="clear" w:color="auto" w:fill="FFFFFF"/>
        <w:spacing w:before="100" w:beforeAutospacing="1" w:after="240" w:line="315" w:lineRule="atLeast"/>
        <w:ind w:left="525"/>
        <w:rPr>
          <w:ins w:id="218" w:author="Unknown"/>
          <w:rFonts w:ascii="Arial" w:eastAsia="Times New Roman" w:hAnsi="Arial" w:cs="Arial"/>
          <w:color w:val="333333"/>
          <w:sz w:val="18"/>
          <w:szCs w:val="18"/>
        </w:rPr>
      </w:pPr>
      <w:ins w:id="219" w:author="Unknown">
        <w:r w:rsidRPr="0059305E">
          <w:rPr>
            <w:rFonts w:ascii="Arial" w:eastAsia="Times New Roman" w:hAnsi="Arial" w:cs="Arial"/>
            <w:b/>
            <w:bCs/>
            <w:color w:val="333333"/>
            <w:sz w:val="18"/>
            <w:szCs w:val="18"/>
          </w:rPr>
          <w:t>What is the difference between the prefix and postfix forms of the ++ operator? </w:t>
        </w:r>
        <w:r w:rsidRPr="0059305E">
          <w:rPr>
            <w:rFonts w:ascii="Arial" w:eastAsia="Times New Roman" w:hAnsi="Arial" w:cs="Arial"/>
            <w:color w:val="333333"/>
            <w:sz w:val="18"/>
            <w:szCs w:val="18"/>
          </w:rPr>
          <w:br/>
          <w:t>The prefix form performs the increment operation and returns the value of the increment operation. The postfix form returns the current value all of the expression and then performs the increment operation on that value. </w:t>
        </w:r>
      </w:ins>
    </w:p>
    <w:p w:rsidR="0059305E" w:rsidRPr="0059305E" w:rsidRDefault="0059305E" w:rsidP="0059305E">
      <w:pPr>
        <w:numPr>
          <w:ilvl w:val="0"/>
          <w:numId w:val="6"/>
        </w:numPr>
        <w:shd w:val="clear" w:color="auto" w:fill="FFFFFF"/>
        <w:spacing w:before="100" w:beforeAutospacing="1" w:after="240" w:line="315" w:lineRule="atLeast"/>
        <w:ind w:left="525"/>
        <w:rPr>
          <w:ins w:id="220" w:author="Unknown"/>
          <w:rFonts w:ascii="Arial" w:eastAsia="Times New Roman" w:hAnsi="Arial" w:cs="Arial"/>
          <w:color w:val="333333"/>
          <w:sz w:val="18"/>
          <w:szCs w:val="18"/>
        </w:rPr>
      </w:pPr>
      <w:ins w:id="221" w:author="Unknown">
        <w:r w:rsidRPr="0059305E">
          <w:rPr>
            <w:rFonts w:ascii="Arial" w:eastAsia="Times New Roman" w:hAnsi="Arial" w:cs="Arial"/>
            <w:b/>
            <w:bCs/>
            <w:color w:val="333333"/>
            <w:sz w:val="18"/>
            <w:szCs w:val="18"/>
          </w:rPr>
          <w:t>What restrictions are placed on method overriding? </w:t>
        </w:r>
        <w:r w:rsidRPr="0059305E">
          <w:rPr>
            <w:rFonts w:ascii="Arial" w:eastAsia="Times New Roman" w:hAnsi="Arial" w:cs="Arial"/>
            <w:color w:val="333333"/>
            <w:sz w:val="18"/>
            <w:szCs w:val="18"/>
          </w:rPr>
          <w:br/>
          <w:t>Overridden methods must have the same name, argument list, and return type. The overriding method may not limit the access of the method it overrides. The overriding method may not throw any exceptions that may not be thrown by the overridden method. </w:t>
        </w:r>
      </w:ins>
    </w:p>
    <w:p w:rsidR="0059305E" w:rsidRPr="0059305E" w:rsidRDefault="0059305E" w:rsidP="0059305E">
      <w:pPr>
        <w:numPr>
          <w:ilvl w:val="0"/>
          <w:numId w:val="6"/>
        </w:numPr>
        <w:shd w:val="clear" w:color="auto" w:fill="FFFFFF"/>
        <w:spacing w:before="100" w:beforeAutospacing="1" w:after="240" w:line="315" w:lineRule="atLeast"/>
        <w:ind w:left="525"/>
        <w:rPr>
          <w:ins w:id="222" w:author="Unknown"/>
          <w:rFonts w:ascii="Arial" w:eastAsia="Times New Roman" w:hAnsi="Arial" w:cs="Arial"/>
          <w:color w:val="333333"/>
          <w:sz w:val="18"/>
          <w:szCs w:val="18"/>
        </w:rPr>
      </w:pPr>
      <w:ins w:id="223" w:author="Unknown">
        <w:r w:rsidRPr="0059305E">
          <w:rPr>
            <w:rFonts w:ascii="Arial" w:eastAsia="Times New Roman" w:hAnsi="Arial" w:cs="Arial"/>
            <w:b/>
            <w:bCs/>
            <w:color w:val="333333"/>
            <w:sz w:val="18"/>
            <w:szCs w:val="18"/>
          </w:rPr>
          <w:t>What is a Java package and how is it used? </w:t>
        </w:r>
        <w:r w:rsidRPr="0059305E">
          <w:rPr>
            <w:rFonts w:ascii="Arial" w:eastAsia="Times New Roman" w:hAnsi="Arial" w:cs="Arial"/>
            <w:color w:val="333333"/>
            <w:sz w:val="18"/>
            <w:szCs w:val="18"/>
          </w:rPr>
          <w:b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w:t>
        </w:r>
      </w:ins>
    </w:p>
    <w:p w:rsidR="0059305E" w:rsidRPr="0059305E" w:rsidRDefault="0059305E" w:rsidP="0059305E">
      <w:pPr>
        <w:numPr>
          <w:ilvl w:val="0"/>
          <w:numId w:val="6"/>
        </w:numPr>
        <w:shd w:val="clear" w:color="auto" w:fill="FFFFFF"/>
        <w:spacing w:before="100" w:beforeAutospacing="1" w:after="240" w:line="315" w:lineRule="atLeast"/>
        <w:ind w:left="525"/>
        <w:rPr>
          <w:ins w:id="224" w:author="Unknown"/>
          <w:rFonts w:ascii="Arial" w:eastAsia="Times New Roman" w:hAnsi="Arial" w:cs="Arial"/>
          <w:color w:val="333333"/>
          <w:sz w:val="18"/>
          <w:szCs w:val="18"/>
        </w:rPr>
      </w:pPr>
      <w:ins w:id="225" w:author="Unknown">
        <w:r w:rsidRPr="0059305E">
          <w:rPr>
            <w:rFonts w:ascii="Arial" w:eastAsia="Times New Roman" w:hAnsi="Arial" w:cs="Arial"/>
            <w:b/>
            <w:bCs/>
            <w:color w:val="333333"/>
            <w:sz w:val="18"/>
            <w:szCs w:val="18"/>
          </w:rPr>
          <w:t>What modifiers may be used with a top-level class? </w:t>
        </w:r>
        <w:r w:rsidRPr="0059305E">
          <w:rPr>
            <w:rFonts w:ascii="Arial" w:eastAsia="Times New Roman" w:hAnsi="Arial" w:cs="Arial"/>
            <w:color w:val="333333"/>
            <w:sz w:val="18"/>
            <w:szCs w:val="18"/>
          </w:rPr>
          <w:br/>
          <w:t>A top-level class may be public, abstract, or final. </w:t>
        </w:r>
      </w:ins>
    </w:p>
    <w:p w:rsidR="0059305E" w:rsidRPr="0059305E" w:rsidRDefault="0059305E" w:rsidP="0059305E">
      <w:pPr>
        <w:numPr>
          <w:ilvl w:val="0"/>
          <w:numId w:val="6"/>
        </w:numPr>
        <w:shd w:val="clear" w:color="auto" w:fill="FFFFFF"/>
        <w:spacing w:before="100" w:beforeAutospacing="1" w:after="240" w:line="315" w:lineRule="atLeast"/>
        <w:ind w:left="525"/>
        <w:rPr>
          <w:ins w:id="226" w:author="Unknown"/>
          <w:rFonts w:ascii="Arial" w:eastAsia="Times New Roman" w:hAnsi="Arial" w:cs="Arial"/>
          <w:color w:val="333333"/>
          <w:sz w:val="18"/>
          <w:szCs w:val="18"/>
        </w:rPr>
      </w:pPr>
      <w:ins w:id="227" w:author="Unknown">
        <w:r w:rsidRPr="0059305E">
          <w:rPr>
            <w:rFonts w:ascii="Arial" w:eastAsia="Times New Roman" w:hAnsi="Arial" w:cs="Arial"/>
            <w:b/>
            <w:bCs/>
            <w:color w:val="333333"/>
            <w:sz w:val="18"/>
            <w:szCs w:val="18"/>
          </w:rPr>
          <w:t xml:space="preserve">What is the difference between </w:t>
        </w:r>
        <w:proofErr w:type="gramStart"/>
        <w:r w:rsidRPr="0059305E">
          <w:rPr>
            <w:rFonts w:ascii="Arial" w:eastAsia="Times New Roman" w:hAnsi="Arial" w:cs="Arial"/>
            <w:b/>
            <w:bCs/>
            <w:color w:val="333333"/>
            <w:sz w:val="18"/>
            <w:szCs w:val="18"/>
          </w:rPr>
          <w:t>an if</w:t>
        </w:r>
        <w:proofErr w:type="gramEnd"/>
        <w:r w:rsidRPr="0059305E">
          <w:rPr>
            <w:rFonts w:ascii="Arial" w:eastAsia="Times New Roman" w:hAnsi="Arial" w:cs="Arial"/>
            <w:b/>
            <w:bCs/>
            <w:color w:val="333333"/>
            <w:sz w:val="18"/>
            <w:szCs w:val="18"/>
          </w:rPr>
          <w:t xml:space="preserve"> statement and a switch statement? </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The if</w:t>
        </w:r>
        <w:proofErr w:type="gramEnd"/>
        <w:r w:rsidRPr="0059305E">
          <w:rPr>
            <w:rFonts w:ascii="Arial" w:eastAsia="Times New Roman" w:hAnsi="Arial" w:cs="Arial"/>
            <w:color w:val="333333"/>
            <w:sz w:val="18"/>
            <w:szCs w:val="18"/>
          </w:rPr>
          <w:t xml:space="preserve"> statement is used to select among two alternatives. It uses a </w:t>
        </w:r>
        <w:proofErr w:type="spellStart"/>
        <w:proofErr w:type="gramStart"/>
        <w:r w:rsidRPr="0059305E">
          <w:rPr>
            <w:rFonts w:ascii="Arial" w:eastAsia="Times New Roman" w:hAnsi="Arial" w:cs="Arial"/>
            <w:color w:val="333333"/>
            <w:sz w:val="18"/>
            <w:szCs w:val="18"/>
          </w:rPr>
          <w:t>boolean</w:t>
        </w:r>
        <w:proofErr w:type="spellEnd"/>
        <w:proofErr w:type="gramEnd"/>
        <w:r w:rsidRPr="0059305E">
          <w:rPr>
            <w:rFonts w:ascii="Arial" w:eastAsia="Times New Roman" w:hAnsi="Arial" w:cs="Arial"/>
            <w:color w:val="333333"/>
            <w:sz w:val="18"/>
            <w:szCs w:val="18"/>
          </w:rPr>
          <w:t xml:space="preserve"> expression to decide which alternative should be executed. The switch statement is used to select among multiple alternatives. It uses an </w:t>
        </w:r>
        <w:proofErr w:type="spellStart"/>
        <w:r w:rsidRPr="0059305E">
          <w:rPr>
            <w:rFonts w:ascii="Arial" w:eastAsia="Times New Roman" w:hAnsi="Arial" w:cs="Arial"/>
            <w:color w:val="333333"/>
            <w:sz w:val="18"/>
            <w:szCs w:val="18"/>
          </w:rPr>
          <w:t>int</w:t>
        </w:r>
        <w:proofErr w:type="spellEnd"/>
        <w:r w:rsidRPr="0059305E">
          <w:rPr>
            <w:rFonts w:ascii="Arial" w:eastAsia="Times New Roman" w:hAnsi="Arial" w:cs="Arial"/>
            <w:color w:val="333333"/>
            <w:sz w:val="18"/>
            <w:szCs w:val="18"/>
          </w:rPr>
          <w:t xml:space="preserve"> expression to determine which alternative should be executed. </w:t>
        </w:r>
      </w:ins>
    </w:p>
    <w:p w:rsidR="0059305E" w:rsidRPr="0059305E" w:rsidRDefault="0059305E" w:rsidP="0059305E">
      <w:pPr>
        <w:numPr>
          <w:ilvl w:val="0"/>
          <w:numId w:val="6"/>
        </w:numPr>
        <w:shd w:val="clear" w:color="auto" w:fill="FFFFFF"/>
        <w:spacing w:before="100" w:beforeAutospacing="1" w:after="240" w:line="315" w:lineRule="atLeast"/>
        <w:ind w:left="525"/>
        <w:rPr>
          <w:ins w:id="228" w:author="Unknown"/>
          <w:rFonts w:ascii="Arial" w:eastAsia="Times New Roman" w:hAnsi="Arial" w:cs="Arial"/>
          <w:color w:val="333333"/>
          <w:sz w:val="18"/>
          <w:szCs w:val="18"/>
        </w:rPr>
      </w:pPr>
      <w:ins w:id="229" w:author="Unknown">
        <w:r w:rsidRPr="0059305E">
          <w:rPr>
            <w:rFonts w:ascii="Arial" w:eastAsia="Times New Roman" w:hAnsi="Arial" w:cs="Arial"/>
            <w:b/>
            <w:bCs/>
            <w:color w:val="333333"/>
            <w:sz w:val="18"/>
            <w:szCs w:val="18"/>
          </w:rPr>
          <w:t xml:space="preserve">What are the practical benefits, if any, of importing a specific class rather than an entire package (e.g. import java.net.* versus import </w:t>
        </w:r>
        <w:proofErr w:type="spellStart"/>
        <w:r w:rsidRPr="0059305E">
          <w:rPr>
            <w:rFonts w:ascii="Arial" w:eastAsia="Times New Roman" w:hAnsi="Arial" w:cs="Arial"/>
            <w:b/>
            <w:bCs/>
            <w:color w:val="333333"/>
            <w:sz w:val="18"/>
            <w:szCs w:val="18"/>
          </w:rPr>
          <w:t>java.net.Socket</w:t>
        </w:r>
        <w:proofErr w:type="spellEnd"/>
        <w:r w:rsidRPr="0059305E">
          <w:rPr>
            <w:rFonts w:ascii="Arial" w:eastAsia="Times New Roman" w:hAnsi="Arial" w:cs="Arial"/>
            <w:b/>
            <w:bCs/>
            <w:color w:val="333333"/>
            <w:sz w:val="18"/>
            <w:szCs w:val="18"/>
          </w:rPr>
          <w:t>)? </w:t>
        </w:r>
        <w:r w:rsidRPr="0059305E">
          <w:rPr>
            <w:rFonts w:ascii="Arial" w:eastAsia="Times New Roman" w:hAnsi="Arial" w:cs="Arial"/>
            <w:color w:val="333333"/>
            <w:sz w:val="18"/>
            <w:szCs w:val="18"/>
          </w:rPr>
          <w:br/>
          <w:t xml:space="preserve">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 </w:t>
        </w:r>
        <w:proofErr w:type="spellStart"/>
        <w:r w:rsidRPr="0059305E">
          <w:rPr>
            <w:rFonts w:ascii="Arial" w:eastAsia="Times New Roman" w:hAnsi="Arial" w:cs="Arial"/>
            <w:color w:val="333333"/>
            <w:sz w:val="18"/>
            <w:szCs w:val="18"/>
          </w:rPr>
          <w:t>java.util.Timer</w:t>
        </w:r>
        <w:proofErr w:type="spellEnd"/>
        <w:r w:rsidRPr="0059305E">
          <w:rPr>
            <w:rFonts w:ascii="Arial" w:eastAsia="Times New Roman" w:hAnsi="Arial" w:cs="Arial"/>
            <w:color w:val="333333"/>
            <w:sz w:val="18"/>
            <w:szCs w:val="18"/>
          </w:rPr>
          <w:t xml:space="preserve"> and </w:t>
        </w:r>
        <w:proofErr w:type="spellStart"/>
        <w:r w:rsidRPr="0059305E">
          <w:rPr>
            <w:rFonts w:ascii="Arial" w:eastAsia="Times New Roman" w:hAnsi="Arial" w:cs="Arial"/>
            <w:color w:val="333333"/>
            <w:sz w:val="18"/>
            <w:szCs w:val="18"/>
          </w:rPr>
          <w:t>javax.swing.Timer</w:t>
        </w:r>
        <w:proofErr w:type="spellEnd"/>
        <w:r w:rsidRPr="0059305E">
          <w:rPr>
            <w:rFonts w:ascii="Arial" w:eastAsia="Times New Roman" w:hAnsi="Arial" w:cs="Arial"/>
            <w:color w:val="333333"/>
            <w:sz w:val="18"/>
            <w:szCs w:val="18"/>
          </w:rPr>
          <w:t xml:space="preserve">, for example. If I import java.util.* and javax.swing.* and then try to use "Timer", I get an error while compiling (the class name is ambiguous between both packages). Let's say what you really wanted was the </w:t>
        </w:r>
        <w:proofErr w:type="spellStart"/>
        <w:r w:rsidRPr="0059305E">
          <w:rPr>
            <w:rFonts w:ascii="Arial" w:eastAsia="Times New Roman" w:hAnsi="Arial" w:cs="Arial"/>
            <w:color w:val="333333"/>
            <w:sz w:val="18"/>
            <w:szCs w:val="18"/>
          </w:rPr>
          <w:t>javax.swing.Timer</w:t>
        </w:r>
        <w:proofErr w:type="spellEnd"/>
        <w:r w:rsidRPr="0059305E">
          <w:rPr>
            <w:rFonts w:ascii="Arial" w:eastAsia="Times New Roman" w:hAnsi="Arial" w:cs="Arial"/>
            <w:color w:val="333333"/>
            <w:sz w:val="18"/>
            <w:szCs w:val="18"/>
          </w:rPr>
          <w:t xml:space="preserve"> class, and the only classes you plan on using in </w:t>
        </w:r>
        <w:proofErr w:type="spellStart"/>
        <w:r w:rsidRPr="0059305E">
          <w:rPr>
            <w:rFonts w:ascii="Arial" w:eastAsia="Times New Roman" w:hAnsi="Arial" w:cs="Arial"/>
            <w:color w:val="333333"/>
            <w:sz w:val="18"/>
            <w:szCs w:val="18"/>
          </w:rPr>
          <w:t>java.util</w:t>
        </w:r>
        <w:proofErr w:type="spellEnd"/>
        <w:r w:rsidRPr="0059305E">
          <w:rPr>
            <w:rFonts w:ascii="Arial" w:eastAsia="Times New Roman" w:hAnsi="Arial" w:cs="Arial"/>
            <w:color w:val="333333"/>
            <w:sz w:val="18"/>
            <w:szCs w:val="18"/>
          </w:rPr>
          <w:t xml:space="preserve"> are Collection and </w:t>
        </w:r>
        <w:proofErr w:type="spellStart"/>
        <w:r w:rsidRPr="0059305E">
          <w:rPr>
            <w:rFonts w:ascii="Arial" w:eastAsia="Times New Roman" w:hAnsi="Arial" w:cs="Arial"/>
            <w:color w:val="333333"/>
            <w:sz w:val="18"/>
            <w:szCs w:val="18"/>
          </w:rPr>
          <w:t>HashMap</w:t>
        </w:r>
        <w:proofErr w:type="spellEnd"/>
        <w:r w:rsidRPr="0059305E">
          <w:rPr>
            <w:rFonts w:ascii="Arial" w:eastAsia="Times New Roman" w:hAnsi="Arial" w:cs="Arial"/>
            <w:color w:val="333333"/>
            <w:sz w:val="18"/>
            <w:szCs w:val="18"/>
          </w:rPr>
          <w:t xml:space="preserve">. In this case, some people will prefer to import </w:t>
        </w:r>
        <w:proofErr w:type="spellStart"/>
        <w:r w:rsidRPr="0059305E">
          <w:rPr>
            <w:rFonts w:ascii="Arial" w:eastAsia="Times New Roman" w:hAnsi="Arial" w:cs="Arial"/>
            <w:color w:val="333333"/>
            <w:sz w:val="18"/>
            <w:szCs w:val="18"/>
          </w:rPr>
          <w:t>java.util.Collection</w:t>
        </w:r>
        <w:proofErr w:type="spellEnd"/>
        <w:r w:rsidRPr="0059305E">
          <w:rPr>
            <w:rFonts w:ascii="Arial" w:eastAsia="Times New Roman" w:hAnsi="Arial" w:cs="Arial"/>
            <w:color w:val="333333"/>
            <w:sz w:val="18"/>
            <w:szCs w:val="18"/>
          </w:rPr>
          <w:t xml:space="preserve"> and import </w:t>
        </w:r>
        <w:proofErr w:type="spellStart"/>
        <w:r w:rsidRPr="0059305E">
          <w:rPr>
            <w:rFonts w:ascii="Arial" w:eastAsia="Times New Roman" w:hAnsi="Arial" w:cs="Arial"/>
            <w:color w:val="333333"/>
            <w:sz w:val="18"/>
            <w:szCs w:val="18"/>
          </w:rPr>
          <w:t>java.util.HashMap</w:t>
        </w:r>
        <w:proofErr w:type="spellEnd"/>
        <w:r w:rsidRPr="0059305E">
          <w:rPr>
            <w:rFonts w:ascii="Arial" w:eastAsia="Times New Roman" w:hAnsi="Arial" w:cs="Arial"/>
            <w:color w:val="333333"/>
            <w:sz w:val="18"/>
            <w:szCs w:val="18"/>
          </w:rPr>
          <w:t xml:space="preserve"> instead of importing </w:t>
        </w:r>
        <w:proofErr w:type="spellStart"/>
        <w:r w:rsidRPr="0059305E">
          <w:rPr>
            <w:rFonts w:ascii="Arial" w:eastAsia="Times New Roman" w:hAnsi="Arial" w:cs="Arial"/>
            <w:color w:val="333333"/>
            <w:sz w:val="18"/>
            <w:szCs w:val="18"/>
          </w:rPr>
          <w:t>java.util</w:t>
        </w:r>
        <w:proofErr w:type="spellEnd"/>
        <w:r w:rsidRPr="0059305E">
          <w:rPr>
            <w:rFonts w:ascii="Arial" w:eastAsia="Times New Roman" w:hAnsi="Arial" w:cs="Arial"/>
            <w:color w:val="333333"/>
            <w:sz w:val="18"/>
            <w:szCs w:val="18"/>
          </w:rPr>
          <w:t xml:space="preserve">.*. This will now allow them to use Timer, Collection, </w:t>
        </w:r>
        <w:proofErr w:type="spellStart"/>
        <w:r w:rsidRPr="0059305E">
          <w:rPr>
            <w:rFonts w:ascii="Arial" w:eastAsia="Times New Roman" w:hAnsi="Arial" w:cs="Arial"/>
            <w:color w:val="333333"/>
            <w:sz w:val="18"/>
            <w:szCs w:val="18"/>
          </w:rPr>
          <w:t>HashMap</w:t>
        </w:r>
        <w:proofErr w:type="spellEnd"/>
        <w:r w:rsidRPr="0059305E">
          <w:rPr>
            <w:rFonts w:ascii="Arial" w:eastAsia="Times New Roman" w:hAnsi="Arial" w:cs="Arial"/>
            <w:color w:val="333333"/>
            <w:sz w:val="18"/>
            <w:szCs w:val="18"/>
          </w:rPr>
          <w:t xml:space="preserve">, and other </w:t>
        </w:r>
        <w:proofErr w:type="spellStart"/>
        <w:r w:rsidRPr="0059305E">
          <w:rPr>
            <w:rFonts w:ascii="Arial" w:eastAsia="Times New Roman" w:hAnsi="Arial" w:cs="Arial"/>
            <w:color w:val="333333"/>
            <w:sz w:val="18"/>
            <w:szCs w:val="18"/>
          </w:rPr>
          <w:t>javax.swing</w:t>
        </w:r>
        <w:proofErr w:type="spellEnd"/>
        <w:r w:rsidRPr="0059305E">
          <w:rPr>
            <w:rFonts w:ascii="Arial" w:eastAsia="Times New Roman" w:hAnsi="Arial" w:cs="Arial"/>
            <w:color w:val="333333"/>
            <w:sz w:val="18"/>
            <w:szCs w:val="18"/>
          </w:rPr>
          <w:t xml:space="preserve"> classes without using fully qualified class names in. </w:t>
        </w:r>
      </w:ins>
    </w:p>
    <w:p w:rsidR="0059305E" w:rsidRPr="0059305E" w:rsidRDefault="0059305E" w:rsidP="0059305E">
      <w:pPr>
        <w:numPr>
          <w:ilvl w:val="0"/>
          <w:numId w:val="6"/>
        </w:numPr>
        <w:shd w:val="clear" w:color="auto" w:fill="FFFFFF"/>
        <w:spacing w:before="100" w:beforeAutospacing="1" w:after="240" w:line="315" w:lineRule="atLeast"/>
        <w:ind w:left="525"/>
        <w:rPr>
          <w:ins w:id="230" w:author="Unknown"/>
          <w:rFonts w:ascii="Arial" w:eastAsia="Times New Roman" w:hAnsi="Arial" w:cs="Arial"/>
          <w:color w:val="333333"/>
          <w:sz w:val="18"/>
          <w:szCs w:val="18"/>
        </w:rPr>
      </w:pPr>
      <w:ins w:id="231" w:author="Unknown">
        <w:r w:rsidRPr="0059305E">
          <w:rPr>
            <w:rFonts w:ascii="Arial" w:eastAsia="Times New Roman" w:hAnsi="Arial" w:cs="Arial"/>
            <w:b/>
            <w:bCs/>
            <w:color w:val="333333"/>
            <w:sz w:val="18"/>
            <w:szCs w:val="18"/>
          </w:rPr>
          <w:lastRenderedPageBreak/>
          <w:t xml:space="preserve">Can a method be overloaded based on different return type but same argument </w:t>
        </w:r>
        <w:proofErr w:type="gramStart"/>
        <w:r w:rsidRPr="0059305E">
          <w:rPr>
            <w:rFonts w:ascii="Arial" w:eastAsia="Times New Roman" w:hAnsi="Arial" w:cs="Arial"/>
            <w:b/>
            <w:bCs/>
            <w:color w:val="333333"/>
            <w:sz w:val="18"/>
            <w:szCs w:val="18"/>
          </w:rPr>
          <w:t>type ? </w:t>
        </w:r>
        <w:proofErr w:type="gramEnd"/>
        <w:r w:rsidRPr="0059305E">
          <w:rPr>
            <w:rFonts w:ascii="Arial" w:eastAsia="Times New Roman" w:hAnsi="Arial" w:cs="Arial"/>
            <w:color w:val="333333"/>
            <w:sz w:val="18"/>
            <w:szCs w:val="18"/>
          </w:rPr>
          <w:br/>
          <w:t xml:space="preserve">No, because the methods can be called without using their return type in which case there is </w:t>
        </w:r>
        <w:proofErr w:type="spellStart"/>
        <w:r w:rsidRPr="0059305E">
          <w:rPr>
            <w:rFonts w:ascii="Arial" w:eastAsia="Times New Roman" w:hAnsi="Arial" w:cs="Arial"/>
            <w:color w:val="333333"/>
            <w:sz w:val="18"/>
            <w:szCs w:val="18"/>
          </w:rPr>
          <w:t>ambiquity</w:t>
        </w:r>
        <w:proofErr w:type="spellEnd"/>
        <w:r w:rsidRPr="0059305E">
          <w:rPr>
            <w:rFonts w:ascii="Arial" w:eastAsia="Times New Roman" w:hAnsi="Arial" w:cs="Arial"/>
            <w:color w:val="333333"/>
            <w:sz w:val="18"/>
            <w:szCs w:val="18"/>
          </w:rPr>
          <w:t xml:space="preserve"> for the compiler </w:t>
        </w:r>
      </w:ins>
    </w:p>
    <w:p w:rsidR="0059305E" w:rsidRPr="0059305E" w:rsidRDefault="0059305E" w:rsidP="0059305E">
      <w:pPr>
        <w:numPr>
          <w:ilvl w:val="0"/>
          <w:numId w:val="6"/>
        </w:numPr>
        <w:shd w:val="clear" w:color="auto" w:fill="FFFFFF"/>
        <w:spacing w:before="100" w:beforeAutospacing="1" w:after="240" w:line="315" w:lineRule="atLeast"/>
        <w:ind w:left="525"/>
        <w:rPr>
          <w:ins w:id="232" w:author="Unknown"/>
          <w:rFonts w:ascii="Arial" w:eastAsia="Times New Roman" w:hAnsi="Arial" w:cs="Arial"/>
          <w:color w:val="333333"/>
          <w:sz w:val="18"/>
          <w:szCs w:val="18"/>
        </w:rPr>
      </w:pPr>
      <w:ins w:id="233" w:author="Unknown">
        <w:r w:rsidRPr="0059305E">
          <w:rPr>
            <w:rFonts w:ascii="Arial" w:eastAsia="Times New Roman" w:hAnsi="Arial" w:cs="Arial"/>
            <w:b/>
            <w:bCs/>
            <w:color w:val="333333"/>
            <w:sz w:val="18"/>
            <w:szCs w:val="18"/>
          </w:rPr>
          <w:t xml:space="preserve">What happens to a static </w:t>
        </w:r>
        <w:proofErr w:type="spellStart"/>
        <w:r w:rsidRPr="0059305E">
          <w:rPr>
            <w:rFonts w:ascii="Arial" w:eastAsia="Times New Roman" w:hAnsi="Arial" w:cs="Arial"/>
            <w:b/>
            <w:bCs/>
            <w:color w:val="333333"/>
            <w:sz w:val="18"/>
            <w:szCs w:val="18"/>
          </w:rPr>
          <w:t>var</w:t>
        </w:r>
        <w:proofErr w:type="spellEnd"/>
        <w:r w:rsidRPr="0059305E">
          <w:rPr>
            <w:rFonts w:ascii="Arial" w:eastAsia="Times New Roman" w:hAnsi="Arial" w:cs="Arial"/>
            <w:b/>
            <w:bCs/>
            <w:color w:val="333333"/>
            <w:sz w:val="18"/>
            <w:szCs w:val="18"/>
          </w:rPr>
          <w:t xml:space="preserve"> that is defined within a method of a </w:t>
        </w:r>
        <w:proofErr w:type="gramStart"/>
        <w:r w:rsidRPr="0059305E">
          <w:rPr>
            <w:rFonts w:ascii="Arial" w:eastAsia="Times New Roman" w:hAnsi="Arial" w:cs="Arial"/>
            <w:b/>
            <w:bCs/>
            <w:color w:val="333333"/>
            <w:sz w:val="18"/>
            <w:szCs w:val="18"/>
          </w:rPr>
          <w:t>class ? </w:t>
        </w:r>
        <w:proofErr w:type="gramEnd"/>
        <w:r w:rsidRPr="0059305E">
          <w:rPr>
            <w:rFonts w:ascii="Arial" w:eastAsia="Times New Roman" w:hAnsi="Arial" w:cs="Arial"/>
            <w:color w:val="333333"/>
            <w:sz w:val="18"/>
            <w:szCs w:val="18"/>
          </w:rPr>
          <w:br/>
          <w:t>Can't do it. You'll get a compilation error </w:t>
        </w:r>
      </w:ins>
    </w:p>
    <w:p w:rsidR="0059305E" w:rsidRPr="0059305E" w:rsidRDefault="0059305E" w:rsidP="0059305E">
      <w:pPr>
        <w:numPr>
          <w:ilvl w:val="0"/>
          <w:numId w:val="6"/>
        </w:numPr>
        <w:shd w:val="clear" w:color="auto" w:fill="FFFFFF"/>
        <w:spacing w:before="100" w:beforeAutospacing="1" w:after="240" w:line="315" w:lineRule="atLeast"/>
        <w:ind w:left="525"/>
        <w:rPr>
          <w:ins w:id="234" w:author="Unknown"/>
          <w:rFonts w:ascii="Arial" w:eastAsia="Times New Roman" w:hAnsi="Arial" w:cs="Arial"/>
          <w:color w:val="333333"/>
          <w:sz w:val="18"/>
          <w:szCs w:val="18"/>
        </w:rPr>
      </w:pPr>
      <w:ins w:id="235" w:author="Unknown">
        <w:r w:rsidRPr="0059305E">
          <w:rPr>
            <w:rFonts w:ascii="Arial" w:eastAsia="Times New Roman" w:hAnsi="Arial" w:cs="Arial"/>
            <w:b/>
            <w:bCs/>
            <w:color w:val="333333"/>
            <w:sz w:val="18"/>
            <w:szCs w:val="18"/>
          </w:rPr>
          <w:t xml:space="preserve">How many static </w:t>
        </w:r>
        <w:proofErr w:type="spellStart"/>
        <w:r w:rsidRPr="0059305E">
          <w:rPr>
            <w:rFonts w:ascii="Arial" w:eastAsia="Times New Roman" w:hAnsi="Arial" w:cs="Arial"/>
            <w:b/>
            <w:bCs/>
            <w:color w:val="333333"/>
            <w:sz w:val="18"/>
            <w:szCs w:val="18"/>
          </w:rPr>
          <w:t>init</w:t>
        </w:r>
        <w:proofErr w:type="spellEnd"/>
        <w:r w:rsidRPr="0059305E">
          <w:rPr>
            <w:rFonts w:ascii="Arial" w:eastAsia="Times New Roman" w:hAnsi="Arial" w:cs="Arial"/>
            <w:b/>
            <w:bCs/>
            <w:color w:val="333333"/>
            <w:sz w:val="18"/>
            <w:szCs w:val="18"/>
          </w:rPr>
          <w:t xml:space="preserve"> can you </w:t>
        </w:r>
        <w:proofErr w:type="gramStart"/>
        <w:r w:rsidRPr="0059305E">
          <w:rPr>
            <w:rFonts w:ascii="Arial" w:eastAsia="Times New Roman" w:hAnsi="Arial" w:cs="Arial"/>
            <w:b/>
            <w:bCs/>
            <w:color w:val="333333"/>
            <w:sz w:val="18"/>
            <w:szCs w:val="18"/>
          </w:rPr>
          <w:t>have ? </w:t>
        </w:r>
        <w:proofErr w:type="gramEnd"/>
        <w:r w:rsidRPr="0059305E">
          <w:rPr>
            <w:rFonts w:ascii="Arial" w:eastAsia="Times New Roman" w:hAnsi="Arial" w:cs="Arial"/>
            <w:color w:val="333333"/>
            <w:sz w:val="18"/>
            <w:szCs w:val="18"/>
          </w:rPr>
          <w:br/>
          <w:t>As many as you want, but the static initializers and class variable initializers are executed in textual order and may not refer to class variables declared in the class whose declarations appear textually after the use, even though these class variables are in scope. </w:t>
        </w:r>
      </w:ins>
    </w:p>
    <w:p w:rsidR="0059305E" w:rsidRPr="0059305E" w:rsidRDefault="0059305E" w:rsidP="0059305E">
      <w:pPr>
        <w:numPr>
          <w:ilvl w:val="0"/>
          <w:numId w:val="6"/>
        </w:numPr>
        <w:shd w:val="clear" w:color="auto" w:fill="FFFFFF"/>
        <w:spacing w:before="100" w:beforeAutospacing="1" w:after="240" w:line="315" w:lineRule="atLeast"/>
        <w:ind w:left="525"/>
        <w:rPr>
          <w:ins w:id="236" w:author="Unknown"/>
          <w:rFonts w:ascii="Arial" w:eastAsia="Times New Roman" w:hAnsi="Arial" w:cs="Arial"/>
          <w:color w:val="333333"/>
          <w:sz w:val="18"/>
          <w:szCs w:val="18"/>
        </w:rPr>
      </w:pPr>
      <w:ins w:id="237" w:author="Unknown">
        <w:r w:rsidRPr="0059305E">
          <w:rPr>
            <w:rFonts w:ascii="Arial" w:eastAsia="Times New Roman" w:hAnsi="Arial" w:cs="Arial"/>
            <w:b/>
            <w:bCs/>
            <w:color w:val="333333"/>
            <w:sz w:val="18"/>
            <w:szCs w:val="18"/>
          </w:rPr>
          <w:t>What is the difference between method overriding and overloading? </w:t>
        </w:r>
        <w:r w:rsidRPr="0059305E">
          <w:rPr>
            <w:rFonts w:ascii="Arial" w:eastAsia="Times New Roman" w:hAnsi="Arial" w:cs="Arial"/>
            <w:color w:val="333333"/>
            <w:sz w:val="18"/>
            <w:szCs w:val="18"/>
          </w:rPr>
          <w:br/>
          <w:t>Overriding is a method with the same name and arguments as in a parent, whereas overloading is the same method name but different arguments </w:t>
        </w:r>
      </w:ins>
    </w:p>
    <w:p w:rsidR="0059305E" w:rsidRPr="0059305E" w:rsidRDefault="0059305E" w:rsidP="0059305E">
      <w:pPr>
        <w:numPr>
          <w:ilvl w:val="0"/>
          <w:numId w:val="6"/>
        </w:numPr>
        <w:shd w:val="clear" w:color="auto" w:fill="FFFFFF"/>
        <w:spacing w:before="100" w:beforeAutospacing="1" w:after="240" w:line="315" w:lineRule="atLeast"/>
        <w:ind w:left="525"/>
        <w:rPr>
          <w:ins w:id="238" w:author="Unknown"/>
          <w:rFonts w:ascii="Arial" w:eastAsia="Times New Roman" w:hAnsi="Arial" w:cs="Arial"/>
          <w:color w:val="333333"/>
          <w:sz w:val="18"/>
          <w:szCs w:val="18"/>
        </w:rPr>
      </w:pPr>
      <w:ins w:id="239" w:author="Unknown">
        <w:r w:rsidRPr="0059305E">
          <w:rPr>
            <w:rFonts w:ascii="Arial" w:eastAsia="Times New Roman" w:hAnsi="Arial" w:cs="Arial"/>
            <w:b/>
            <w:bCs/>
            <w:color w:val="333333"/>
            <w:sz w:val="18"/>
            <w:szCs w:val="18"/>
          </w:rPr>
          <w:t xml:space="preserve">What is constructor chaining and how is it achieved in </w:t>
        </w:r>
        <w:proofErr w:type="gramStart"/>
        <w:r w:rsidRPr="0059305E">
          <w:rPr>
            <w:rFonts w:ascii="Arial" w:eastAsia="Times New Roman" w:hAnsi="Arial" w:cs="Arial"/>
            <w:b/>
            <w:bCs/>
            <w:color w:val="333333"/>
            <w:sz w:val="18"/>
            <w:szCs w:val="18"/>
          </w:rPr>
          <w:t>Java ? </w:t>
        </w:r>
        <w:proofErr w:type="gramEnd"/>
        <w:r w:rsidRPr="0059305E">
          <w:rPr>
            <w:rFonts w:ascii="Arial" w:eastAsia="Times New Roman" w:hAnsi="Arial" w:cs="Arial"/>
            <w:color w:val="333333"/>
            <w:sz w:val="18"/>
            <w:szCs w:val="18"/>
          </w:rPr>
          <w:br/>
          <w:t>A child object constructor always first needs to construct its parent (which in turn calls its parent constructor.). In Java it is done via an implicit call to the no-</w:t>
        </w:r>
        <w:proofErr w:type="spellStart"/>
        <w:r w:rsidRPr="0059305E">
          <w:rPr>
            <w:rFonts w:ascii="Arial" w:eastAsia="Times New Roman" w:hAnsi="Arial" w:cs="Arial"/>
            <w:color w:val="333333"/>
            <w:sz w:val="18"/>
            <w:szCs w:val="18"/>
          </w:rPr>
          <w:t>args</w:t>
        </w:r>
        <w:proofErr w:type="spellEnd"/>
        <w:r w:rsidRPr="0059305E">
          <w:rPr>
            <w:rFonts w:ascii="Arial" w:eastAsia="Times New Roman" w:hAnsi="Arial" w:cs="Arial"/>
            <w:color w:val="333333"/>
            <w:sz w:val="18"/>
            <w:szCs w:val="18"/>
          </w:rPr>
          <w:t xml:space="preserve"> constructor as the first statement. </w:t>
        </w:r>
      </w:ins>
    </w:p>
    <w:p w:rsidR="0059305E" w:rsidRPr="0059305E" w:rsidRDefault="0059305E" w:rsidP="0059305E">
      <w:pPr>
        <w:numPr>
          <w:ilvl w:val="0"/>
          <w:numId w:val="6"/>
        </w:numPr>
        <w:shd w:val="clear" w:color="auto" w:fill="FFFFFF"/>
        <w:spacing w:before="100" w:beforeAutospacing="1" w:after="240" w:line="315" w:lineRule="atLeast"/>
        <w:ind w:left="525"/>
        <w:rPr>
          <w:ins w:id="240" w:author="Unknown"/>
          <w:rFonts w:ascii="Arial" w:eastAsia="Times New Roman" w:hAnsi="Arial" w:cs="Arial"/>
          <w:color w:val="333333"/>
          <w:sz w:val="18"/>
          <w:szCs w:val="18"/>
        </w:rPr>
      </w:pPr>
      <w:ins w:id="241" w:author="Unknown">
        <w:r w:rsidRPr="0059305E">
          <w:rPr>
            <w:rFonts w:ascii="Arial" w:eastAsia="Times New Roman" w:hAnsi="Arial" w:cs="Arial"/>
            <w:b/>
            <w:bCs/>
            <w:color w:val="333333"/>
            <w:sz w:val="18"/>
            <w:szCs w:val="18"/>
          </w:rPr>
          <w:t>What is the difference between the Boolean &amp; operator and the &amp;&amp; operator? </w:t>
        </w:r>
        <w:r w:rsidRPr="0059305E">
          <w:rPr>
            <w:rFonts w:ascii="Arial" w:eastAsia="Times New Roman" w:hAnsi="Arial" w:cs="Arial"/>
            <w:color w:val="333333"/>
            <w:sz w:val="18"/>
            <w:szCs w:val="18"/>
          </w:rPr>
          <w:br/>
          <w:t xml:space="preserve">If an expression involving the Boolean &amp; operator is evaluated, both operands are evaluated. Then </w:t>
        </w:r>
        <w:proofErr w:type="gramStart"/>
        <w:r w:rsidRPr="0059305E">
          <w:rPr>
            <w:rFonts w:ascii="Arial" w:eastAsia="Times New Roman" w:hAnsi="Arial" w:cs="Arial"/>
            <w:color w:val="333333"/>
            <w:sz w:val="18"/>
            <w:szCs w:val="18"/>
          </w:rPr>
          <w:t>the &amp;</w:t>
        </w:r>
        <w:proofErr w:type="gramEnd"/>
        <w:r w:rsidRPr="0059305E">
          <w:rPr>
            <w:rFonts w:ascii="Arial" w:eastAsia="Times New Roman" w:hAnsi="Arial" w:cs="Arial"/>
            <w:color w:val="333333"/>
            <w:sz w:val="18"/>
            <w:szCs w:val="18"/>
          </w:rP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 </w:t>
        </w:r>
      </w:ins>
    </w:p>
    <w:p w:rsidR="0059305E" w:rsidRPr="0059305E" w:rsidRDefault="0059305E" w:rsidP="0059305E">
      <w:pPr>
        <w:numPr>
          <w:ilvl w:val="0"/>
          <w:numId w:val="6"/>
        </w:numPr>
        <w:shd w:val="clear" w:color="auto" w:fill="FFFFFF"/>
        <w:spacing w:before="100" w:beforeAutospacing="1" w:after="240" w:line="315" w:lineRule="atLeast"/>
        <w:ind w:left="525"/>
        <w:rPr>
          <w:ins w:id="242" w:author="Unknown"/>
          <w:rFonts w:ascii="Arial" w:eastAsia="Times New Roman" w:hAnsi="Arial" w:cs="Arial"/>
          <w:color w:val="333333"/>
          <w:sz w:val="18"/>
          <w:szCs w:val="18"/>
        </w:rPr>
      </w:pPr>
      <w:ins w:id="243" w:author="Unknown">
        <w:r w:rsidRPr="0059305E">
          <w:rPr>
            <w:rFonts w:ascii="Arial" w:eastAsia="Times New Roman" w:hAnsi="Arial" w:cs="Arial"/>
            <w:b/>
            <w:bCs/>
            <w:color w:val="333333"/>
            <w:sz w:val="18"/>
            <w:szCs w:val="18"/>
          </w:rPr>
          <w:t>Which Java operator is right associative? </w:t>
        </w:r>
        <w:r w:rsidRPr="0059305E">
          <w:rPr>
            <w:rFonts w:ascii="Arial" w:eastAsia="Times New Roman" w:hAnsi="Arial" w:cs="Arial"/>
            <w:color w:val="333333"/>
            <w:sz w:val="18"/>
            <w:szCs w:val="18"/>
          </w:rPr>
          <w:br/>
          <w:t>The = operator is right associative. </w:t>
        </w:r>
      </w:ins>
    </w:p>
    <w:p w:rsidR="0059305E" w:rsidRPr="0059305E" w:rsidRDefault="0059305E" w:rsidP="0059305E">
      <w:pPr>
        <w:numPr>
          <w:ilvl w:val="0"/>
          <w:numId w:val="6"/>
        </w:numPr>
        <w:shd w:val="clear" w:color="auto" w:fill="FFFFFF"/>
        <w:spacing w:before="100" w:beforeAutospacing="1" w:after="240" w:line="315" w:lineRule="atLeast"/>
        <w:ind w:left="525"/>
        <w:rPr>
          <w:ins w:id="244" w:author="Unknown"/>
          <w:rFonts w:ascii="Arial" w:eastAsia="Times New Roman" w:hAnsi="Arial" w:cs="Arial"/>
          <w:color w:val="333333"/>
          <w:sz w:val="18"/>
          <w:szCs w:val="18"/>
        </w:rPr>
      </w:pPr>
      <w:ins w:id="245" w:author="Unknown">
        <w:r w:rsidRPr="0059305E">
          <w:rPr>
            <w:rFonts w:ascii="Arial" w:eastAsia="Times New Roman" w:hAnsi="Arial" w:cs="Arial"/>
            <w:b/>
            <w:bCs/>
            <w:color w:val="333333"/>
            <w:sz w:val="18"/>
            <w:szCs w:val="18"/>
          </w:rPr>
          <w:t>Can a double value be cast to a byte? </w:t>
        </w:r>
        <w:r w:rsidRPr="0059305E">
          <w:rPr>
            <w:rFonts w:ascii="Arial" w:eastAsia="Times New Roman" w:hAnsi="Arial" w:cs="Arial"/>
            <w:color w:val="333333"/>
            <w:sz w:val="18"/>
            <w:szCs w:val="18"/>
          </w:rPr>
          <w:br/>
          <w:t>Yes, a double value can be cast to a byte. </w:t>
        </w:r>
      </w:ins>
    </w:p>
    <w:p w:rsidR="0059305E" w:rsidRPr="0059305E" w:rsidRDefault="0059305E" w:rsidP="0059305E">
      <w:pPr>
        <w:numPr>
          <w:ilvl w:val="0"/>
          <w:numId w:val="6"/>
        </w:numPr>
        <w:shd w:val="clear" w:color="auto" w:fill="FFFFFF"/>
        <w:spacing w:before="100" w:beforeAutospacing="1" w:after="240" w:line="315" w:lineRule="atLeast"/>
        <w:ind w:left="525"/>
        <w:rPr>
          <w:ins w:id="246" w:author="Unknown"/>
          <w:rFonts w:ascii="Arial" w:eastAsia="Times New Roman" w:hAnsi="Arial" w:cs="Arial"/>
          <w:color w:val="333333"/>
          <w:sz w:val="18"/>
          <w:szCs w:val="18"/>
        </w:rPr>
      </w:pPr>
      <w:ins w:id="247" w:author="Unknown">
        <w:r w:rsidRPr="0059305E">
          <w:rPr>
            <w:rFonts w:ascii="Arial" w:eastAsia="Times New Roman" w:hAnsi="Arial" w:cs="Arial"/>
            <w:b/>
            <w:bCs/>
            <w:color w:val="333333"/>
            <w:sz w:val="18"/>
            <w:szCs w:val="18"/>
          </w:rPr>
          <w:t>What is the difference between a break statement and a continue statement? </w:t>
        </w:r>
        <w:r w:rsidRPr="0059305E">
          <w:rPr>
            <w:rFonts w:ascii="Arial" w:eastAsia="Times New Roman" w:hAnsi="Arial" w:cs="Arial"/>
            <w:color w:val="333333"/>
            <w:sz w:val="18"/>
            <w:szCs w:val="18"/>
          </w:rPr>
          <w:br/>
          <w:t>A break statement results in the termination of the statement to which it applies (switch, for, do, or while). A continue statement is used to end the current loop iteration and return control to the loop statement. </w:t>
        </w:r>
      </w:ins>
    </w:p>
    <w:p w:rsidR="0059305E" w:rsidRPr="0059305E" w:rsidRDefault="0059305E" w:rsidP="0059305E">
      <w:pPr>
        <w:numPr>
          <w:ilvl w:val="0"/>
          <w:numId w:val="6"/>
        </w:numPr>
        <w:shd w:val="clear" w:color="auto" w:fill="FFFFFF"/>
        <w:spacing w:before="100" w:beforeAutospacing="1" w:after="240" w:line="315" w:lineRule="atLeast"/>
        <w:ind w:left="525"/>
        <w:rPr>
          <w:ins w:id="248" w:author="Unknown"/>
          <w:rFonts w:ascii="Arial" w:eastAsia="Times New Roman" w:hAnsi="Arial" w:cs="Arial"/>
          <w:color w:val="333333"/>
          <w:sz w:val="18"/>
          <w:szCs w:val="18"/>
        </w:rPr>
      </w:pPr>
      <w:ins w:id="249" w:author="Unknown">
        <w:r w:rsidRPr="0059305E">
          <w:rPr>
            <w:rFonts w:ascii="Arial" w:eastAsia="Times New Roman" w:hAnsi="Arial" w:cs="Arial"/>
            <w:b/>
            <w:bCs/>
            <w:color w:val="333333"/>
            <w:sz w:val="18"/>
            <w:szCs w:val="18"/>
          </w:rPr>
          <w:t>Can a for statement loop indefinitely? </w:t>
        </w:r>
        <w:r w:rsidRPr="0059305E">
          <w:rPr>
            <w:rFonts w:ascii="Arial" w:eastAsia="Times New Roman" w:hAnsi="Arial" w:cs="Arial"/>
            <w:color w:val="333333"/>
            <w:sz w:val="18"/>
            <w:szCs w:val="18"/>
          </w:rPr>
          <w:br/>
          <w:t xml:space="preserve">Yes, </w:t>
        </w:r>
        <w:proofErr w:type="gramStart"/>
        <w:r w:rsidRPr="0059305E">
          <w:rPr>
            <w:rFonts w:ascii="Arial" w:eastAsia="Times New Roman" w:hAnsi="Arial" w:cs="Arial"/>
            <w:color w:val="333333"/>
            <w:sz w:val="18"/>
            <w:szCs w:val="18"/>
          </w:rPr>
          <w:t xml:space="preserve">a </w:t>
        </w:r>
        <w:proofErr w:type="spellStart"/>
        <w:r w:rsidRPr="0059305E">
          <w:rPr>
            <w:rFonts w:ascii="Arial" w:eastAsia="Times New Roman" w:hAnsi="Arial" w:cs="Arial"/>
            <w:color w:val="333333"/>
            <w:sz w:val="18"/>
            <w:szCs w:val="18"/>
          </w:rPr>
          <w:t>for</w:t>
        </w:r>
        <w:proofErr w:type="spellEnd"/>
        <w:proofErr w:type="gramEnd"/>
        <w:r w:rsidRPr="0059305E">
          <w:rPr>
            <w:rFonts w:ascii="Arial" w:eastAsia="Times New Roman" w:hAnsi="Arial" w:cs="Arial"/>
            <w:color w:val="333333"/>
            <w:sz w:val="18"/>
            <w:szCs w:val="18"/>
          </w:rPr>
          <w:t xml:space="preserve"> statement can loop indefinitely. For example, consider the following: </w:t>
        </w:r>
        <w:proofErr w:type="gramStart"/>
        <w:r w:rsidRPr="0059305E">
          <w:rPr>
            <w:rFonts w:ascii="Arial" w:eastAsia="Times New Roman" w:hAnsi="Arial" w:cs="Arial"/>
            <w:color w:val="333333"/>
            <w:sz w:val="18"/>
            <w:szCs w:val="18"/>
          </w:rPr>
          <w:t>for(</w:t>
        </w:r>
        <w:proofErr w:type="gramEnd"/>
        <w:r w:rsidRPr="0059305E">
          <w:rPr>
            <w:rFonts w:ascii="Arial" w:eastAsia="Times New Roman" w:hAnsi="Arial" w:cs="Arial"/>
            <w:color w:val="333333"/>
            <w:sz w:val="18"/>
            <w:szCs w:val="18"/>
          </w:rPr>
          <w:t>;;) ; </w:t>
        </w:r>
      </w:ins>
    </w:p>
    <w:p w:rsidR="0059305E" w:rsidRPr="0059305E" w:rsidRDefault="0059305E" w:rsidP="0059305E">
      <w:pPr>
        <w:numPr>
          <w:ilvl w:val="0"/>
          <w:numId w:val="6"/>
        </w:numPr>
        <w:shd w:val="clear" w:color="auto" w:fill="FFFFFF"/>
        <w:spacing w:before="100" w:beforeAutospacing="1" w:after="240" w:line="315" w:lineRule="atLeast"/>
        <w:ind w:left="525"/>
        <w:rPr>
          <w:ins w:id="250" w:author="Unknown"/>
          <w:rFonts w:ascii="Arial" w:eastAsia="Times New Roman" w:hAnsi="Arial" w:cs="Arial"/>
          <w:color w:val="333333"/>
          <w:sz w:val="18"/>
          <w:szCs w:val="18"/>
        </w:rPr>
      </w:pPr>
      <w:ins w:id="251" w:author="Unknown">
        <w:r w:rsidRPr="0059305E">
          <w:rPr>
            <w:rFonts w:ascii="Arial" w:eastAsia="Times New Roman" w:hAnsi="Arial" w:cs="Arial"/>
            <w:b/>
            <w:bCs/>
            <w:color w:val="333333"/>
            <w:sz w:val="18"/>
            <w:szCs w:val="18"/>
          </w:rPr>
          <w:t>To what value is a variable of the String type automatically initialized? </w:t>
        </w:r>
        <w:r w:rsidRPr="0059305E">
          <w:rPr>
            <w:rFonts w:ascii="Arial" w:eastAsia="Times New Roman" w:hAnsi="Arial" w:cs="Arial"/>
            <w:color w:val="333333"/>
            <w:sz w:val="18"/>
            <w:szCs w:val="18"/>
          </w:rPr>
          <w:br/>
          <w:t xml:space="preserve">The default value of </w:t>
        </w:r>
        <w:proofErr w:type="gramStart"/>
        <w:r w:rsidRPr="0059305E">
          <w:rPr>
            <w:rFonts w:ascii="Arial" w:eastAsia="Times New Roman" w:hAnsi="Arial" w:cs="Arial"/>
            <w:color w:val="333333"/>
            <w:sz w:val="18"/>
            <w:szCs w:val="18"/>
          </w:rPr>
          <w:t>an</w:t>
        </w:r>
        <w:proofErr w:type="gramEnd"/>
        <w:r w:rsidRPr="0059305E">
          <w:rPr>
            <w:rFonts w:ascii="Arial" w:eastAsia="Times New Roman" w:hAnsi="Arial" w:cs="Arial"/>
            <w:color w:val="333333"/>
            <w:sz w:val="18"/>
            <w:szCs w:val="18"/>
          </w:rPr>
          <w:t xml:space="preserve"> String type is null. </w:t>
        </w:r>
        <w:r w:rsidRPr="0059305E">
          <w:rPr>
            <w:rFonts w:ascii="Arial" w:eastAsia="Times New Roman" w:hAnsi="Arial" w:cs="Arial"/>
            <w:color w:val="333333"/>
            <w:sz w:val="18"/>
            <w:szCs w:val="18"/>
          </w:rPr>
          <w:br/>
          <w:t>What is the difference between a field variable and a local variable? </w:t>
        </w:r>
        <w:r w:rsidRPr="0059305E">
          <w:rPr>
            <w:rFonts w:ascii="Arial" w:eastAsia="Times New Roman" w:hAnsi="Arial" w:cs="Arial"/>
            <w:color w:val="333333"/>
            <w:sz w:val="18"/>
            <w:szCs w:val="18"/>
          </w:rPr>
          <w:br/>
        </w:r>
        <w:r w:rsidRPr="0059305E">
          <w:rPr>
            <w:rFonts w:ascii="Arial" w:eastAsia="Times New Roman" w:hAnsi="Arial" w:cs="Arial"/>
            <w:color w:val="333333"/>
            <w:sz w:val="18"/>
            <w:szCs w:val="18"/>
          </w:rPr>
          <w:lastRenderedPageBreak/>
          <w:t>A field variable is a variable that is declared as a member of a class. A local variable is a variable that is declared local to a method. </w:t>
        </w:r>
      </w:ins>
    </w:p>
    <w:p w:rsidR="0059305E" w:rsidRPr="0059305E" w:rsidRDefault="0059305E" w:rsidP="0059305E">
      <w:pPr>
        <w:numPr>
          <w:ilvl w:val="0"/>
          <w:numId w:val="6"/>
        </w:numPr>
        <w:shd w:val="clear" w:color="auto" w:fill="FFFFFF"/>
        <w:spacing w:before="100" w:beforeAutospacing="1" w:after="240" w:line="315" w:lineRule="atLeast"/>
        <w:ind w:left="525"/>
        <w:rPr>
          <w:ins w:id="252" w:author="Unknown"/>
          <w:rFonts w:ascii="Arial" w:eastAsia="Times New Roman" w:hAnsi="Arial" w:cs="Arial"/>
          <w:color w:val="333333"/>
          <w:sz w:val="18"/>
          <w:szCs w:val="18"/>
        </w:rPr>
      </w:pPr>
      <w:ins w:id="253" w:author="Unknown">
        <w:r w:rsidRPr="0059305E">
          <w:rPr>
            <w:rFonts w:ascii="Arial" w:eastAsia="Times New Roman" w:hAnsi="Arial" w:cs="Arial"/>
            <w:b/>
            <w:bCs/>
            <w:color w:val="333333"/>
            <w:sz w:val="18"/>
            <w:szCs w:val="18"/>
          </w:rPr>
          <w:t xml:space="preserve">How are </w:t>
        </w:r>
        <w:proofErr w:type="gramStart"/>
        <w:r w:rsidRPr="0059305E">
          <w:rPr>
            <w:rFonts w:ascii="Arial" w:eastAsia="Times New Roman" w:hAnsi="Arial" w:cs="Arial"/>
            <w:b/>
            <w:bCs/>
            <w:color w:val="333333"/>
            <w:sz w:val="18"/>
            <w:szCs w:val="18"/>
          </w:rPr>
          <w:t>this(</w:t>
        </w:r>
        <w:proofErr w:type="gramEnd"/>
        <w:r w:rsidRPr="0059305E">
          <w:rPr>
            <w:rFonts w:ascii="Arial" w:eastAsia="Times New Roman" w:hAnsi="Arial" w:cs="Arial"/>
            <w:b/>
            <w:bCs/>
            <w:color w:val="333333"/>
            <w:sz w:val="18"/>
            <w:szCs w:val="18"/>
          </w:rPr>
          <w:t>) and super() used with constructors? </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this(</w:t>
        </w:r>
        <w:proofErr w:type="gramEnd"/>
        <w:r w:rsidRPr="0059305E">
          <w:rPr>
            <w:rFonts w:ascii="Arial" w:eastAsia="Times New Roman" w:hAnsi="Arial" w:cs="Arial"/>
            <w:color w:val="333333"/>
            <w:sz w:val="18"/>
            <w:szCs w:val="18"/>
          </w:rPr>
          <w:t xml:space="preserve">) is used to invoke a constructor of the same class. </w:t>
        </w:r>
        <w:proofErr w:type="gramStart"/>
        <w:r w:rsidRPr="0059305E">
          <w:rPr>
            <w:rFonts w:ascii="Arial" w:eastAsia="Times New Roman" w:hAnsi="Arial" w:cs="Arial"/>
            <w:color w:val="333333"/>
            <w:sz w:val="18"/>
            <w:szCs w:val="18"/>
          </w:rPr>
          <w:t>super(</w:t>
        </w:r>
        <w:proofErr w:type="gramEnd"/>
        <w:r w:rsidRPr="0059305E">
          <w:rPr>
            <w:rFonts w:ascii="Arial" w:eastAsia="Times New Roman" w:hAnsi="Arial" w:cs="Arial"/>
            <w:color w:val="333333"/>
            <w:sz w:val="18"/>
            <w:szCs w:val="18"/>
          </w:rPr>
          <w:t>) is used to invoke a superclass constructor. </w:t>
        </w:r>
      </w:ins>
    </w:p>
    <w:p w:rsidR="0059305E" w:rsidRPr="0059305E" w:rsidRDefault="0059305E" w:rsidP="0059305E">
      <w:pPr>
        <w:numPr>
          <w:ilvl w:val="0"/>
          <w:numId w:val="6"/>
        </w:numPr>
        <w:shd w:val="clear" w:color="auto" w:fill="FFFFFF"/>
        <w:spacing w:before="100" w:beforeAutospacing="1" w:after="240" w:line="315" w:lineRule="atLeast"/>
        <w:ind w:left="525"/>
        <w:rPr>
          <w:ins w:id="254" w:author="Unknown"/>
          <w:rFonts w:ascii="Arial" w:eastAsia="Times New Roman" w:hAnsi="Arial" w:cs="Arial"/>
          <w:color w:val="333333"/>
          <w:sz w:val="18"/>
          <w:szCs w:val="18"/>
        </w:rPr>
      </w:pPr>
      <w:ins w:id="255" w:author="Unknown">
        <w:r w:rsidRPr="0059305E">
          <w:rPr>
            <w:rFonts w:ascii="Arial" w:eastAsia="Times New Roman" w:hAnsi="Arial" w:cs="Arial"/>
            <w:b/>
            <w:bCs/>
            <w:color w:val="333333"/>
            <w:sz w:val="18"/>
            <w:szCs w:val="18"/>
          </w:rPr>
          <w:t>What does it mean that a class or member is final? </w:t>
        </w:r>
        <w:r w:rsidRPr="0059305E">
          <w:rPr>
            <w:rFonts w:ascii="Arial" w:eastAsia="Times New Roman" w:hAnsi="Arial" w:cs="Arial"/>
            <w:color w:val="333333"/>
            <w:sz w:val="18"/>
            <w:szCs w:val="18"/>
          </w:rPr>
          <w:br/>
          <w:t xml:space="preserve">A final class cannot be inherited. A final method cannot be overridden in a subclass. A final field cannot be changed after </w:t>
        </w:r>
        <w:proofErr w:type="gramStart"/>
        <w:r w:rsidRPr="0059305E">
          <w:rPr>
            <w:rFonts w:ascii="Arial" w:eastAsia="Times New Roman" w:hAnsi="Arial" w:cs="Arial"/>
            <w:color w:val="333333"/>
            <w:sz w:val="18"/>
            <w:szCs w:val="18"/>
          </w:rPr>
          <w:t>it's</w:t>
        </w:r>
        <w:proofErr w:type="gramEnd"/>
        <w:r w:rsidRPr="0059305E">
          <w:rPr>
            <w:rFonts w:ascii="Arial" w:eastAsia="Times New Roman" w:hAnsi="Arial" w:cs="Arial"/>
            <w:color w:val="333333"/>
            <w:sz w:val="18"/>
            <w:szCs w:val="18"/>
          </w:rPr>
          <w:t xml:space="preserve"> initialized, and it must include an initializer statement where it's declared. </w:t>
        </w:r>
      </w:ins>
    </w:p>
    <w:p w:rsidR="0059305E" w:rsidRPr="0059305E" w:rsidRDefault="0059305E" w:rsidP="0059305E">
      <w:pPr>
        <w:numPr>
          <w:ilvl w:val="0"/>
          <w:numId w:val="6"/>
        </w:numPr>
        <w:shd w:val="clear" w:color="auto" w:fill="FFFFFF"/>
        <w:spacing w:before="100" w:beforeAutospacing="1" w:after="240" w:line="315" w:lineRule="atLeast"/>
        <w:ind w:left="525"/>
        <w:rPr>
          <w:ins w:id="256" w:author="Unknown"/>
          <w:rFonts w:ascii="Arial" w:eastAsia="Times New Roman" w:hAnsi="Arial" w:cs="Arial"/>
          <w:color w:val="333333"/>
          <w:sz w:val="18"/>
          <w:szCs w:val="18"/>
        </w:rPr>
      </w:pPr>
      <w:ins w:id="257" w:author="Unknown">
        <w:r w:rsidRPr="0059305E">
          <w:rPr>
            <w:rFonts w:ascii="Arial" w:eastAsia="Times New Roman" w:hAnsi="Arial" w:cs="Arial"/>
            <w:b/>
            <w:bCs/>
            <w:color w:val="333333"/>
            <w:sz w:val="18"/>
            <w:szCs w:val="18"/>
          </w:rPr>
          <w:t>What does it mean that a method or class is abstract? </w:t>
        </w:r>
        <w:r w:rsidRPr="0059305E">
          <w:rPr>
            <w:rFonts w:ascii="Arial" w:eastAsia="Times New Roman" w:hAnsi="Arial" w:cs="Arial"/>
            <w:color w:val="333333"/>
            <w:sz w:val="18"/>
            <w:szCs w:val="18"/>
          </w:rPr>
          <w:br/>
          <w:t xml:space="preserve">An abstract class cannot be instantiated. Abstract methods may only be included in abstract classes. However, an abstract class is not required to have any abstract methods, though most of them do. Each subclass of an abstract class must override the abstract methods of its </w:t>
        </w:r>
        <w:proofErr w:type="spellStart"/>
        <w:r w:rsidRPr="0059305E">
          <w:rPr>
            <w:rFonts w:ascii="Arial" w:eastAsia="Times New Roman" w:hAnsi="Arial" w:cs="Arial"/>
            <w:color w:val="333333"/>
            <w:sz w:val="18"/>
            <w:szCs w:val="18"/>
          </w:rPr>
          <w:t>superclasses</w:t>
        </w:r>
        <w:proofErr w:type="spellEnd"/>
        <w:r w:rsidRPr="0059305E">
          <w:rPr>
            <w:rFonts w:ascii="Arial" w:eastAsia="Times New Roman" w:hAnsi="Arial" w:cs="Arial"/>
            <w:color w:val="333333"/>
            <w:sz w:val="18"/>
            <w:szCs w:val="18"/>
          </w:rPr>
          <w:t xml:space="preserve"> or it also should be declared abstract. </w:t>
        </w:r>
      </w:ins>
    </w:p>
    <w:p w:rsidR="0059305E" w:rsidRPr="0059305E" w:rsidRDefault="0059305E" w:rsidP="0059305E">
      <w:pPr>
        <w:numPr>
          <w:ilvl w:val="0"/>
          <w:numId w:val="6"/>
        </w:numPr>
        <w:shd w:val="clear" w:color="auto" w:fill="FFFFFF"/>
        <w:spacing w:before="100" w:beforeAutospacing="1" w:after="240" w:line="315" w:lineRule="atLeast"/>
        <w:ind w:left="525"/>
        <w:rPr>
          <w:ins w:id="258" w:author="Unknown"/>
          <w:rFonts w:ascii="Arial" w:eastAsia="Times New Roman" w:hAnsi="Arial" w:cs="Arial"/>
          <w:color w:val="333333"/>
          <w:sz w:val="18"/>
          <w:szCs w:val="18"/>
        </w:rPr>
      </w:pPr>
      <w:ins w:id="259" w:author="Unknown">
        <w:r w:rsidRPr="0059305E">
          <w:rPr>
            <w:rFonts w:ascii="Arial" w:eastAsia="Times New Roman" w:hAnsi="Arial" w:cs="Arial"/>
            <w:b/>
            <w:bCs/>
            <w:color w:val="333333"/>
            <w:sz w:val="18"/>
            <w:szCs w:val="18"/>
          </w:rPr>
          <w:t>What is a transient variable? </w:t>
        </w:r>
        <w:r w:rsidRPr="0059305E">
          <w:rPr>
            <w:rFonts w:ascii="Arial" w:eastAsia="Times New Roman" w:hAnsi="Arial" w:cs="Arial"/>
            <w:color w:val="333333"/>
            <w:sz w:val="18"/>
            <w:szCs w:val="18"/>
          </w:rPr>
          <w:br/>
        </w:r>
        <w:proofErr w:type="gramStart"/>
        <w:r w:rsidRPr="0059305E">
          <w:rPr>
            <w:rFonts w:ascii="Arial" w:eastAsia="Times New Roman" w:hAnsi="Arial" w:cs="Arial"/>
            <w:color w:val="333333"/>
            <w:sz w:val="18"/>
            <w:szCs w:val="18"/>
          </w:rPr>
          <w:t>transient</w:t>
        </w:r>
        <w:proofErr w:type="gramEnd"/>
        <w:r w:rsidRPr="0059305E">
          <w:rPr>
            <w:rFonts w:ascii="Arial" w:eastAsia="Times New Roman" w:hAnsi="Arial" w:cs="Arial"/>
            <w:color w:val="333333"/>
            <w:sz w:val="18"/>
            <w:szCs w:val="18"/>
          </w:rPr>
          <w:t xml:space="preserve"> variable is a variable that may not be serialized. </w:t>
        </w:r>
      </w:ins>
    </w:p>
    <w:p w:rsidR="0059305E" w:rsidRPr="0059305E" w:rsidRDefault="0059305E" w:rsidP="0059305E">
      <w:pPr>
        <w:numPr>
          <w:ilvl w:val="0"/>
          <w:numId w:val="6"/>
        </w:numPr>
        <w:shd w:val="clear" w:color="auto" w:fill="FFFFFF"/>
        <w:spacing w:before="100" w:beforeAutospacing="1" w:after="240" w:line="315" w:lineRule="atLeast"/>
        <w:ind w:left="525"/>
        <w:rPr>
          <w:ins w:id="260" w:author="Unknown"/>
          <w:rFonts w:ascii="Arial" w:eastAsia="Times New Roman" w:hAnsi="Arial" w:cs="Arial"/>
          <w:color w:val="333333"/>
          <w:sz w:val="18"/>
          <w:szCs w:val="18"/>
        </w:rPr>
      </w:pPr>
      <w:ins w:id="261" w:author="Unknown">
        <w:r w:rsidRPr="0059305E">
          <w:rPr>
            <w:rFonts w:ascii="Arial" w:eastAsia="Times New Roman" w:hAnsi="Arial" w:cs="Arial"/>
            <w:b/>
            <w:bCs/>
            <w:color w:val="333333"/>
            <w:sz w:val="18"/>
            <w:szCs w:val="18"/>
          </w:rPr>
          <w:t>How does Java handle integer overflows and underflows? </w:t>
        </w:r>
        <w:r w:rsidRPr="0059305E">
          <w:rPr>
            <w:rFonts w:ascii="Arial" w:eastAsia="Times New Roman" w:hAnsi="Arial" w:cs="Arial"/>
            <w:color w:val="333333"/>
            <w:sz w:val="18"/>
            <w:szCs w:val="18"/>
          </w:rPr>
          <w:br/>
          <w:t>It uses those low order bytes of the result that can fit into the size of the type allowed by the operation. </w:t>
        </w:r>
      </w:ins>
    </w:p>
    <w:p w:rsidR="0059305E" w:rsidRPr="0059305E" w:rsidRDefault="0059305E" w:rsidP="0059305E">
      <w:pPr>
        <w:numPr>
          <w:ilvl w:val="0"/>
          <w:numId w:val="6"/>
        </w:numPr>
        <w:shd w:val="clear" w:color="auto" w:fill="FFFFFF"/>
        <w:spacing w:before="100" w:beforeAutospacing="1" w:after="240" w:line="315" w:lineRule="atLeast"/>
        <w:ind w:left="525"/>
        <w:rPr>
          <w:ins w:id="262" w:author="Unknown"/>
          <w:rFonts w:ascii="Arial" w:eastAsia="Times New Roman" w:hAnsi="Arial" w:cs="Arial"/>
          <w:color w:val="333333"/>
          <w:sz w:val="18"/>
          <w:szCs w:val="18"/>
        </w:rPr>
      </w:pPr>
      <w:ins w:id="263" w:author="Unknown">
        <w:r w:rsidRPr="0059305E">
          <w:rPr>
            <w:rFonts w:ascii="Arial" w:eastAsia="Times New Roman" w:hAnsi="Arial" w:cs="Arial"/>
            <w:b/>
            <w:bCs/>
            <w:color w:val="333333"/>
            <w:sz w:val="18"/>
            <w:szCs w:val="18"/>
          </w:rPr>
          <w:t>What is the difference between the &gt;&gt; and &gt;&gt;&gt; operators? </w:t>
        </w:r>
        <w:r w:rsidRPr="0059305E">
          <w:rPr>
            <w:rFonts w:ascii="Arial" w:eastAsia="Times New Roman" w:hAnsi="Arial" w:cs="Arial"/>
            <w:color w:val="333333"/>
            <w:sz w:val="18"/>
            <w:szCs w:val="18"/>
          </w:rPr>
          <w:br/>
          <w:t>The &gt;&gt; operator carries the sign bit when shifting right. The &gt;&gt;&gt; zero-fills bits that have been shifted out. </w:t>
        </w:r>
      </w:ins>
    </w:p>
    <w:p w:rsidR="0059305E" w:rsidRPr="0059305E" w:rsidRDefault="0059305E" w:rsidP="0059305E">
      <w:pPr>
        <w:numPr>
          <w:ilvl w:val="0"/>
          <w:numId w:val="6"/>
        </w:numPr>
        <w:shd w:val="clear" w:color="auto" w:fill="FFFFFF"/>
        <w:spacing w:before="100" w:beforeAutospacing="1" w:after="240" w:line="315" w:lineRule="atLeast"/>
        <w:ind w:left="525"/>
        <w:rPr>
          <w:ins w:id="264" w:author="Unknown"/>
          <w:rFonts w:ascii="Arial" w:eastAsia="Times New Roman" w:hAnsi="Arial" w:cs="Arial"/>
          <w:color w:val="333333"/>
          <w:sz w:val="18"/>
          <w:szCs w:val="18"/>
        </w:rPr>
      </w:pPr>
      <w:ins w:id="265" w:author="Unknown">
        <w:r w:rsidRPr="0059305E">
          <w:rPr>
            <w:rFonts w:ascii="Arial" w:eastAsia="Times New Roman" w:hAnsi="Arial" w:cs="Arial"/>
            <w:b/>
            <w:bCs/>
            <w:color w:val="333333"/>
            <w:sz w:val="18"/>
            <w:szCs w:val="18"/>
          </w:rPr>
          <w:t xml:space="preserve">Is </w:t>
        </w:r>
        <w:proofErr w:type="spellStart"/>
        <w:r w:rsidRPr="0059305E">
          <w:rPr>
            <w:rFonts w:ascii="Arial" w:eastAsia="Times New Roman" w:hAnsi="Arial" w:cs="Arial"/>
            <w:b/>
            <w:bCs/>
            <w:color w:val="333333"/>
            <w:sz w:val="18"/>
            <w:szCs w:val="18"/>
          </w:rPr>
          <w:t>sizeof</w:t>
        </w:r>
        <w:proofErr w:type="spellEnd"/>
        <w:r w:rsidRPr="0059305E">
          <w:rPr>
            <w:rFonts w:ascii="Arial" w:eastAsia="Times New Roman" w:hAnsi="Arial" w:cs="Arial"/>
            <w:b/>
            <w:bCs/>
            <w:color w:val="333333"/>
            <w:sz w:val="18"/>
            <w:szCs w:val="18"/>
          </w:rPr>
          <w:t xml:space="preserve"> a keyword? </w:t>
        </w:r>
        <w:r w:rsidRPr="0059305E">
          <w:rPr>
            <w:rFonts w:ascii="Arial" w:eastAsia="Times New Roman" w:hAnsi="Arial" w:cs="Arial"/>
            <w:color w:val="333333"/>
            <w:sz w:val="18"/>
            <w:szCs w:val="18"/>
          </w:rPr>
          <w:br/>
          <w:t xml:space="preserve">The </w:t>
        </w:r>
        <w:proofErr w:type="spellStart"/>
        <w:r w:rsidRPr="0059305E">
          <w:rPr>
            <w:rFonts w:ascii="Arial" w:eastAsia="Times New Roman" w:hAnsi="Arial" w:cs="Arial"/>
            <w:color w:val="333333"/>
            <w:sz w:val="18"/>
            <w:szCs w:val="18"/>
          </w:rPr>
          <w:t>sizeof</w:t>
        </w:r>
        <w:proofErr w:type="spellEnd"/>
        <w:r w:rsidRPr="0059305E">
          <w:rPr>
            <w:rFonts w:ascii="Arial" w:eastAsia="Times New Roman" w:hAnsi="Arial" w:cs="Arial"/>
            <w:color w:val="333333"/>
            <w:sz w:val="18"/>
            <w:szCs w:val="18"/>
          </w:rPr>
          <w:t xml:space="preserve"> operator is not a keyword. </w:t>
        </w:r>
      </w:ins>
    </w:p>
    <w:p w:rsidR="0059305E" w:rsidRPr="0059305E" w:rsidRDefault="0059305E" w:rsidP="0059305E">
      <w:pPr>
        <w:shd w:val="clear" w:color="auto" w:fill="FFFFFF"/>
        <w:spacing w:after="150" w:line="270" w:lineRule="atLeast"/>
        <w:rPr>
          <w:ins w:id="266" w:author="Unknown"/>
          <w:rFonts w:ascii="Arial" w:eastAsia="Times New Roman" w:hAnsi="Arial" w:cs="Arial"/>
          <w:color w:val="333333"/>
          <w:sz w:val="18"/>
          <w:szCs w:val="18"/>
        </w:rPr>
      </w:pPr>
      <w:ins w:id="267" w:author="Unknown">
        <w:r w:rsidRPr="0059305E">
          <w:rPr>
            <w:rFonts w:ascii="Arial" w:eastAsia="Times New Roman" w:hAnsi="Arial" w:cs="Arial"/>
            <w:color w:val="333333"/>
            <w:sz w:val="18"/>
            <w:szCs w:val="18"/>
          </w:rPr>
          <w:fldChar w:fldCharType="begin"/>
        </w:r>
        <w:r w:rsidRPr="0059305E">
          <w:rPr>
            <w:rFonts w:ascii="Arial" w:eastAsia="Times New Roman" w:hAnsi="Arial" w:cs="Arial"/>
            <w:color w:val="333333"/>
            <w:sz w:val="18"/>
            <w:szCs w:val="18"/>
          </w:rPr>
          <w:instrText xml:space="preserve"> HYPERLINK "http://www.facebook.com/sharer.php?u=http://www.learnacad.com/component/content/article/89-java/186-129-core-java-interview-questions-and-answers.html&amp;t=129%20Core%20Java%20Interview%20Questions%20and%20Answers" </w:instrText>
        </w:r>
        <w:r w:rsidRPr="0059305E">
          <w:rPr>
            <w:rFonts w:ascii="Arial" w:eastAsia="Times New Roman" w:hAnsi="Arial" w:cs="Arial"/>
            <w:color w:val="333333"/>
            <w:sz w:val="18"/>
            <w:szCs w:val="18"/>
          </w:rPr>
          <w:fldChar w:fldCharType="separate"/>
        </w:r>
        <w:r w:rsidRPr="0059305E">
          <w:rPr>
            <w:rFonts w:ascii="Arial" w:eastAsia="Times New Roman" w:hAnsi="Arial" w:cs="Arial"/>
            <w:color w:val="006699"/>
            <w:sz w:val="18"/>
            <w:szCs w:val="18"/>
            <w:u w:val="single"/>
          </w:rPr>
          <w:t>Share</w:t>
        </w:r>
        <w:r w:rsidRPr="0059305E">
          <w:rPr>
            <w:rFonts w:ascii="Arial" w:eastAsia="Times New Roman" w:hAnsi="Arial" w:cs="Arial"/>
            <w:color w:val="333333"/>
            <w:sz w:val="18"/>
            <w:szCs w:val="18"/>
          </w:rPr>
          <w:fldChar w:fldCharType="end"/>
        </w:r>
        <w:bookmarkEnd w:id="6"/>
      </w:ins>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87"/>
      </w:tblGrid>
      <w:tr w:rsidR="0059305E" w:rsidRPr="0059305E" w:rsidTr="0059305E">
        <w:trPr>
          <w:tblCellSpacing w:w="15" w:type="dxa"/>
          <w:jc w:val="center"/>
        </w:trPr>
        <w:tc>
          <w:tcPr>
            <w:tcW w:w="0" w:type="auto"/>
            <w:tcMar>
              <w:top w:w="75" w:type="dxa"/>
              <w:left w:w="75" w:type="dxa"/>
              <w:bottom w:w="75" w:type="dxa"/>
              <w:right w:w="75" w:type="dxa"/>
            </w:tcMar>
            <w:vAlign w:val="center"/>
            <w:hideMark/>
          </w:tcPr>
          <w:p w:rsidR="0059305E" w:rsidRPr="0059305E" w:rsidRDefault="0059305E" w:rsidP="0059305E">
            <w:pPr>
              <w:spacing w:after="0" w:line="240" w:lineRule="auto"/>
              <w:rPr>
                <w:rFonts w:ascii="Times New Roman" w:eastAsia="Times New Roman" w:hAnsi="Times New Roman" w:cs="Times New Roman"/>
                <w:b/>
                <w:bCs/>
                <w:sz w:val="24"/>
                <w:szCs w:val="24"/>
              </w:rPr>
            </w:pPr>
            <w:hyperlink r:id="rId15" w:history="1">
              <w:r w:rsidRPr="0059305E">
                <w:rPr>
                  <w:rFonts w:ascii="Times New Roman" w:eastAsia="Times New Roman" w:hAnsi="Times New Roman" w:cs="Times New Roman"/>
                  <w:b/>
                  <w:bCs/>
                  <w:color w:val="006699"/>
                  <w:sz w:val="24"/>
                  <w:szCs w:val="24"/>
                  <w:u w:val="single"/>
                </w:rPr>
                <w:t xml:space="preserve">&lt; </w:t>
              </w:r>
              <w:proofErr w:type="spellStart"/>
              <w:r w:rsidRPr="0059305E">
                <w:rPr>
                  <w:rFonts w:ascii="Times New Roman" w:eastAsia="Times New Roman" w:hAnsi="Times New Roman" w:cs="Times New Roman"/>
                  <w:b/>
                  <w:bCs/>
                  <w:color w:val="006699"/>
                  <w:sz w:val="24"/>
                  <w:szCs w:val="24"/>
                  <w:u w:val="single"/>
                </w:rPr>
                <w:t>Prev</w:t>
              </w:r>
              <w:proofErr w:type="spellEnd"/>
            </w:hyperlink>
          </w:p>
        </w:tc>
      </w:tr>
    </w:tbl>
    <w:p w:rsidR="008B3D0F" w:rsidRPr="0098435E" w:rsidRDefault="008B3D0F" w:rsidP="0098435E">
      <w:pPr>
        <w:shd w:val="clear" w:color="auto" w:fill="FFFFFF"/>
        <w:spacing w:after="0" w:line="270" w:lineRule="atLeast"/>
        <w:rPr>
          <w:rFonts w:ascii="Arial" w:eastAsia="Times New Roman" w:hAnsi="Arial" w:cs="Arial"/>
          <w:color w:val="333333"/>
          <w:sz w:val="18"/>
          <w:szCs w:val="18"/>
        </w:rPr>
      </w:pPr>
      <w:bookmarkStart w:id="268" w:name="_GoBack"/>
      <w:bookmarkEnd w:id="268"/>
    </w:p>
    <w:sectPr w:rsidR="008B3D0F" w:rsidRPr="0098435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05E" w:rsidRDefault="0059305E" w:rsidP="0059305E">
      <w:pPr>
        <w:spacing w:after="0" w:line="240" w:lineRule="auto"/>
      </w:pPr>
      <w:r>
        <w:separator/>
      </w:r>
    </w:p>
  </w:endnote>
  <w:endnote w:type="continuationSeparator" w:id="0">
    <w:p w:rsidR="0059305E" w:rsidRDefault="0059305E" w:rsidP="0059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05E" w:rsidRDefault="0059305E" w:rsidP="0059305E">
      <w:pPr>
        <w:spacing w:after="0" w:line="240" w:lineRule="auto"/>
      </w:pPr>
      <w:r>
        <w:separator/>
      </w:r>
    </w:p>
  </w:footnote>
  <w:footnote w:type="continuationSeparator" w:id="0">
    <w:p w:rsidR="0059305E" w:rsidRDefault="0059305E" w:rsidP="00593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05E" w:rsidRPr="0059305E" w:rsidRDefault="0059305E" w:rsidP="0059305E">
    <w:pPr>
      <w:pStyle w:val="Header"/>
    </w:pPr>
    <w:hyperlink r:id="rId1" w:history="1">
      <w:r>
        <w:rPr>
          <w:rStyle w:val="Hyperlink"/>
        </w:rPr>
        <w:t>http://www.learnacad.com/component/content/category/89-java.html?layout=blog</w:t>
      </w:r>
    </w:hyperlink>
  </w:p>
  <w:p w:rsidR="0059305E" w:rsidRPr="0059305E" w:rsidRDefault="0059305E" w:rsidP="00593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40E7"/>
    <w:multiLevelType w:val="multilevel"/>
    <w:tmpl w:val="19DA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717A7"/>
    <w:multiLevelType w:val="multilevel"/>
    <w:tmpl w:val="2E50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95F00"/>
    <w:multiLevelType w:val="multilevel"/>
    <w:tmpl w:val="9926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085D31"/>
    <w:multiLevelType w:val="multilevel"/>
    <w:tmpl w:val="CC9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45A4C"/>
    <w:multiLevelType w:val="multilevel"/>
    <w:tmpl w:val="A85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A342A"/>
    <w:multiLevelType w:val="multilevel"/>
    <w:tmpl w:val="CB6A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D02C0A"/>
    <w:multiLevelType w:val="multilevel"/>
    <w:tmpl w:val="843E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E71810"/>
    <w:multiLevelType w:val="multilevel"/>
    <w:tmpl w:val="AFA6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26FC4"/>
    <w:multiLevelType w:val="multilevel"/>
    <w:tmpl w:val="26D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767637"/>
    <w:multiLevelType w:val="multilevel"/>
    <w:tmpl w:val="C670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99197D"/>
    <w:multiLevelType w:val="multilevel"/>
    <w:tmpl w:val="288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617F32"/>
    <w:multiLevelType w:val="multilevel"/>
    <w:tmpl w:val="CC9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95071"/>
    <w:multiLevelType w:val="multilevel"/>
    <w:tmpl w:val="740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503CD"/>
    <w:multiLevelType w:val="multilevel"/>
    <w:tmpl w:val="23B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A835B0"/>
    <w:multiLevelType w:val="multilevel"/>
    <w:tmpl w:val="C72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9845DB"/>
    <w:multiLevelType w:val="multilevel"/>
    <w:tmpl w:val="69D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687C60"/>
    <w:multiLevelType w:val="multilevel"/>
    <w:tmpl w:val="A00E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4D3002"/>
    <w:multiLevelType w:val="multilevel"/>
    <w:tmpl w:val="E214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D83AD3"/>
    <w:multiLevelType w:val="multilevel"/>
    <w:tmpl w:val="C40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B75ECE"/>
    <w:multiLevelType w:val="multilevel"/>
    <w:tmpl w:val="B94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6"/>
  </w:num>
  <w:num w:numId="4">
    <w:abstractNumId w:val="9"/>
  </w:num>
  <w:num w:numId="5">
    <w:abstractNumId w:val="7"/>
  </w:num>
  <w:num w:numId="6">
    <w:abstractNumId w:val="2"/>
  </w:num>
  <w:num w:numId="7">
    <w:abstractNumId w:val="13"/>
  </w:num>
  <w:num w:numId="8">
    <w:abstractNumId w:val="18"/>
  </w:num>
  <w:num w:numId="9">
    <w:abstractNumId w:val="10"/>
  </w:num>
  <w:num w:numId="10">
    <w:abstractNumId w:val="19"/>
  </w:num>
  <w:num w:numId="11">
    <w:abstractNumId w:val="6"/>
  </w:num>
  <w:num w:numId="12">
    <w:abstractNumId w:val="17"/>
  </w:num>
  <w:num w:numId="13">
    <w:abstractNumId w:val="0"/>
  </w:num>
  <w:num w:numId="14">
    <w:abstractNumId w:val="4"/>
  </w:num>
  <w:num w:numId="15">
    <w:abstractNumId w:val="14"/>
  </w:num>
  <w:num w:numId="16">
    <w:abstractNumId w:val="5"/>
  </w:num>
  <w:num w:numId="17">
    <w:abstractNumId w:val="12"/>
  </w:num>
  <w:num w:numId="18">
    <w:abstractNumId w:val="15"/>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5E"/>
    <w:rsid w:val="0059305E"/>
    <w:rsid w:val="008B3D0F"/>
    <w:rsid w:val="0098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30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3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3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30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30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30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30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9305E"/>
    <w:rPr>
      <w:color w:val="0000FF"/>
      <w:u w:val="single"/>
    </w:rPr>
  </w:style>
  <w:style w:type="character" w:styleId="FollowedHyperlink">
    <w:name w:val="FollowedHyperlink"/>
    <w:basedOn w:val="DefaultParagraphFont"/>
    <w:uiPriority w:val="99"/>
    <w:semiHidden/>
    <w:unhideWhenUsed/>
    <w:rsid w:val="0059305E"/>
    <w:rPr>
      <w:color w:val="800080"/>
      <w:u w:val="single"/>
    </w:rPr>
  </w:style>
  <w:style w:type="paragraph" w:customStyle="1" w:styleId="site-slogan">
    <w:name w:val="site-slogan"/>
    <w:basedOn w:val="Normal"/>
    <w:rsid w:val="00593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305E"/>
  </w:style>
  <w:style w:type="character" w:customStyle="1" w:styleId="breadcrumbs">
    <w:name w:val="breadcrumbs"/>
    <w:basedOn w:val="DefaultParagraphFont"/>
    <w:rsid w:val="0059305E"/>
  </w:style>
  <w:style w:type="character" w:customStyle="1" w:styleId="createdate">
    <w:name w:val="createdate"/>
    <w:basedOn w:val="DefaultParagraphFont"/>
    <w:rsid w:val="0059305E"/>
  </w:style>
  <w:style w:type="character" w:customStyle="1" w:styleId="createby">
    <w:name w:val="createby"/>
    <w:basedOn w:val="DefaultParagraphFont"/>
    <w:rsid w:val="0059305E"/>
  </w:style>
  <w:style w:type="character" w:customStyle="1" w:styleId="article-section">
    <w:name w:val="article-section"/>
    <w:basedOn w:val="DefaultParagraphFont"/>
    <w:rsid w:val="0059305E"/>
  </w:style>
  <w:style w:type="character" w:customStyle="1" w:styleId="in-widget">
    <w:name w:val="in-widget"/>
    <w:basedOn w:val="DefaultParagraphFont"/>
    <w:rsid w:val="0059305E"/>
  </w:style>
  <w:style w:type="character" w:customStyle="1" w:styleId="in-right">
    <w:name w:val="in-right"/>
    <w:basedOn w:val="DefaultParagraphFont"/>
    <w:rsid w:val="0059305E"/>
  </w:style>
  <w:style w:type="character" w:styleId="Strong">
    <w:name w:val="Strong"/>
    <w:basedOn w:val="DefaultParagraphFont"/>
    <w:uiPriority w:val="22"/>
    <w:qFormat/>
    <w:rsid w:val="0059305E"/>
    <w:rPr>
      <w:b/>
      <w:bCs/>
    </w:rPr>
  </w:style>
  <w:style w:type="character" w:customStyle="1" w:styleId="articleseparator">
    <w:name w:val="article_separator"/>
    <w:basedOn w:val="DefaultParagraphFont"/>
    <w:rsid w:val="0059305E"/>
  </w:style>
  <w:style w:type="paragraph" w:customStyle="1" w:styleId="authorphoto">
    <w:name w:val="author_photo"/>
    <w:basedOn w:val="Normal"/>
    <w:rsid w:val="005930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305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930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305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30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305E"/>
    <w:rPr>
      <w:rFonts w:ascii="Arial" w:eastAsia="Times New Roman" w:hAnsi="Arial" w:cs="Arial"/>
      <w:vanish/>
      <w:sz w:val="16"/>
      <w:szCs w:val="16"/>
    </w:rPr>
  </w:style>
  <w:style w:type="character" w:customStyle="1" w:styleId="small">
    <w:name w:val="small"/>
    <w:basedOn w:val="DefaultParagraphFont"/>
    <w:rsid w:val="0059305E"/>
  </w:style>
  <w:style w:type="paragraph" w:styleId="BalloonText">
    <w:name w:val="Balloon Text"/>
    <w:basedOn w:val="Normal"/>
    <w:link w:val="BalloonTextChar"/>
    <w:uiPriority w:val="99"/>
    <w:semiHidden/>
    <w:unhideWhenUsed/>
    <w:rsid w:val="0059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5E"/>
    <w:rPr>
      <w:rFonts w:ascii="Tahoma" w:hAnsi="Tahoma" w:cs="Tahoma"/>
      <w:sz w:val="16"/>
      <w:szCs w:val="16"/>
    </w:rPr>
  </w:style>
  <w:style w:type="paragraph" w:styleId="Header">
    <w:name w:val="header"/>
    <w:basedOn w:val="Normal"/>
    <w:link w:val="HeaderChar"/>
    <w:uiPriority w:val="99"/>
    <w:unhideWhenUsed/>
    <w:rsid w:val="0059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5E"/>
  </w:style>
  <w:style w:type="paragraph" w:styleId="Footer">
    <w:name w:val="footer"/>
    <w:basedOn w:val="Normal"/>
    <w:link w:val="FooterChar"/>
    <w:uiPriority w:val="99"/>
    <w:unhideWhenUsed/>
    <w:rsid w:val="0059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0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30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3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3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30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30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30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30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9305E"/>
    <w:rPr>
      <w:color w:val="0000FF"/>
      <w:u w:val="single"/>
    </w:rPr>
  </w:style>
  <w:style w:type="character" w:styleId="FollowedHyperlink">
    <w:name w:val="FollowedHyperlink"/>
    <w:basedOn w:val="DefaultParagraphFont"/>
    <w:uiPriority w:val="99"/>
    <w:semiHidden/>
    <w:unhideWhenUsed/>
    <w:rsid w:val="0059305E"/>
    <w:rPr>
      <w:color w:val="800080"/>
      <w:u w:val="single"/>
    </w:rPr>
  </w:style>
  <w:style w:type="paragraph" w:customStyle="1" w:styleId="site-slogan">
    <w:name w:val="site-slogan"/>
    <w:basedOn w:val="Normal"/>
    <w:rsid w:val="00593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305E"/>
  </w:style>
  <w:style w:type="character" w:customStyle="1" w:styleId="breadcrumbs">
    <w:name w:val="breadcrumbs"/>
    <w:basedOn w:val="DefaultParagraphFont"/>
    <w:rsid w:val="0059305E"/>
  </w:style>
  <w:style w:type="character" w:customStyle="1" w:styleId="createdate">
    <w:name w:val="createdate"/>
    <w:basedOn w:val="DefaultParagraphFont"/>
    <w:rsid w:val="0059305E"/>
  </w:style>
  <w:style w:type="character" w:customStyle="1" w:styleId="createby">
    <w:name w:val="createby"/>
    <w:basedOn w:val="DefaultParagraphFont"/>
    <w:rsid w:val="0059305E"/>
  </w:style>
  <w:style w:type="character" w:customStyle="1" w:styleId="article-section">
    <w:name w:val="article-section"/>
    <w:basedOn w:val="DefaultParagraphFont"/>
    <w:rsid w:val="0059305E"/>
  </w:style>
  <w:style w:type="character" w:customStyle="1" w:styleId="in-widget">
    <w:name w:val="in-widget"/>
    <w:basedOn w:val="DefaultParagraphFont"/>
    <w:rsid w:val="0059305E"/>
  </w:style>
  <w:style w:type="character" w:customStyle="1" w:styleId="in-right">
    <w:name w:val="in-right"/>
    <w:basedOn w:val="DefaultParagraphFont"/>
    <w:rsid w:val="0059305E"/>
  </w:style>
  <w:style w:type="character" w:styleId="Strong">
    <w:name w:val="Strong"/>
    <w:basedOn w:val="DefaultParagraphFont"/>
    <w:uiPriority w:val="22"/>
    <w:qFormat/>
    <w:rsid w:val="0059305E"/>
    <w:rPr>
      <w:b/>
      <w:bCs/>
    </w:rPr>
  </w:style>
  <w:style w:type="character" w:customStyle="1" w:styleId="articleseparator">
    <w:name w:val="article_separator"/>
    <w:basedOn w:val="DefaultParagraphFont"/>
    <w:rsid w:val="0059305E"/>
  </w:style>
  <w:style w:type="paragraph" w:customStyle="1" w:styleId="authorphoto">
    <w:name w:val="author_photo"/>
    <w:basedOn w:val="Normal"/>
    <w:rsid w:val="005930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305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930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305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30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305E"/>
    <w:rPr>
      <w:rFonts w:ascii="Arial" w:eastAsia="Times New Roman" w:hAnsi="Arial" w:cs="Arial"/>
      <w:vanish/>
      <w:sz w:val="16"/>
      <w:szCs w:val="16"/>
    </w:rPr>
  </w:style>
  <w:style w:type="character" w:customStyle="1" w:styleId="small">
    <w:name w:val="small"/>
    <w:basedOn w:val="DefaultParagraphFont"/>
    <w:rsid w:val="0059305E"/>
  </w:style>
  <w:style w:type="paragraph" w:styleId="BalloonText">
    <w:name w:val="Balloon Text"/>
    <w:basedOn w:val="Normal"/>
    <w:link w:val="BalloonTextChar"/>
    <w:uiPriority w:val="99"/>
    <w:semiHidden/>
    <w:unhideWhenUsed/>
    <w:rsid w:val="0059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5E"/>
    <w:rPr>
      <w:rFonts w:ascii="Tahoma" w:hAnsi="Tahoma" w:cs="Tahoma"/>
      <w:sz w:val="16"/>
      <w:szCs w:val="16"/>
    </w:rPr>
  </w:style>
  <w:style w:type="paragraph" w:styleId="Header">
    <w:name w:val="header"/>
    <w:basedOn w:val="Normal"/>
    <w:link w:val="HeaderChar"/>
    <w:uiPriority w:val="99"/>
    <w:unhideWhenUsed/>
    <w:rsid w:val="0059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5E"/>
  </w:style>
  <w:style w:type="paragraph" w:styleId="Footer">
    <w:name w:val="footer"/>
    <w:basedOn w:val="Normal"/>
    <w:link w:val="FooterChar"/>
    <w:uiPriority w:val="99"/>
    <w:unhideWhenUsed/>
    <w:rsid w:val="0059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237666">
      <w:bodyDiv w:val="1"/>
      <w:marLeft w:val="0"/>
      <w:marRight w:val="0"/>
      <w:marTop w:val="0"/>
      <w:marBottom w:val="0"/>
      <w:divBdr>
        <w:top w:val="none" w:sz="0" w:space="0" w:color="auto"/>
        <w:left w:val="none" w:sz="0" w:space="0" w:color="auto"/>
        <w:bottom w:val="none" w:sz="0" w:space="0" w:color="auto"/>
        <w:right w:val="none" w:sz="0" w:space="0" w:color="auto"/>
      </w:divBdr>
      <w:divsChild>
        <w:div w:id="443353573">
          <w:marLeft w:val="0"/>
          <w:marRight w:val="0"/>
          <w:marTop w:val="0"/>
          <w:marBottom w:val="0"/>
          <w:divBdr>
            <w:top w:val="none" w:sz="0" w:space="0" w:color="auto"/>
            <w:left w:val="none" w:sz="0" w:space="0" w:color="auto"/>
            <w:bottom w:val="none" w:sz="0" w:space="0" w:color="auto"/>
            <w:right w:val="none" w:sz="0" w:space="0" w:color="auto"/>
          </w:divBdr>
          <w:divsChild>
            <w:div w:id="1184320960">
              <w:marLeft w:val="0"/>
              <w:marRight w:val="0"/>
              <w:marTop w:val="0"/>
              <w:marBottom w:val="0"/>
              <w:divBdr>
                <w:top w:val="none" w:sz="0" w:space="0" w:color="auto"/>
                <w:left w:val="none" w:sz="0" w:space="0" w:color="auto"/>
                <w:bottom w:val="none" w:sz="0" w:space="0" w:color="auto"/>
                <w:right w:val="none" w:sz="0" w:space="0" w:color="auto"/>
              </w:divBdr>
              <w:divsChild>
                <w:div w:id="356929376">
                  <w:marLeft w:val="0"/>
                  <w:marRight w:val="0"/>
                  <w:marTop w:val="0"/>
                  <w:marBottom w:val="0"/>
                  <w:divBdr>
                    <w:top w:val="none" w:sz="0" w:space="0" w:color="auto"/>
                    <w:left w:val="none" w:sz="0" w:space="0" w:color="auto"/>
                    <w:bottom w:val="none" w:sz="0" w:space="0" w:color="auto"/>
                    <w:right w:val="none" w:sz="0" w:space="0" w:color="auto"/>
                  </w:divBdr>
                  <w:divsChild>
                    <w:div w:id="1595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551">
              <w:marLeft w:val="0"/>
              <w:marRight w:val="0"/>
              <w:marTop w:val="0"/>
              <w:marBottom w:val="0"/>
              <w:divBdr>
                <w:top w:val="single" w:sz="6" w:space="0" w:color="4394BD"/>
                <w:left w:val="none" w:sz="0" w:space="0" w:color="auto"/>
                <w:bottom w:val="none" w:sz="0" w:space="0" w:color="auto"/>
                <w:right w:val="none" w:sz="0" w:space="0" w:color="auto"/>
              </w:divBdr>
              <w:divsChild>
                <w:div w:id="810516047">
                  <w:marLeft w:val="0"/>
                  <w:marRight w:val="0"/>
                  <w:marTop w:val="0"/>
                  <w:marBottom w:val="0"/>
                  <w:divBdr>
                    <w:top w:val="none" w:sz="0" w:space="0" w:color="auto"/>
                    <w:left w:val="none" w:sz="0" w:space="0" w:color="auto"/>
                    <w:bottom w:val="none" w:sz="0" w:space="0" w:color="auto"/>
                    <w:right w:val="none" w:sz="0" w:space="0" w:color="auto"/>
                  </w:divBdr>
                </w:div>
              </w:divsChild>
            </w:div>
            <w:div w:id="901603491">
              <w:marLeft w:val="0"/>
              <w:marRight w:val="0"/>
              <w:marTop w:val="0"/>
              <w:marBottom w:val="0"/>
              <w:divBdr>
                <w:top w:val="single" w:sz="36" w:space="0" w:color="CCCCCC"/>
                <w:left w:val="none" w:sz="0" w:space="0" w:color="auto"/>
                <w:bottom w:val="none" w:sz="0" w:space="0" w:color="auto"/>
                <w:right w:val="none" w:sz="0" w:space="0" w:color="auto"/>
              </w:divBdr>
              <w:divsChild>
                <w:div w:id="961880061">
                  <w:marLeft w:val="0"/>
                  <w:marRight w:val="0"/>
                  <w:marTop w:val="0"/>
                  <w:marBottom w:val="0"/>
                  <w:divBdr>
                    <w:top w:val="none" w:sz="0" w:space="0" w:color="auto"/>
                    <w:left w:val="none" w:sz="0" w:space="0" w:color="auto"/>
                    <w:bottom w:val="none" w:sz="0" w:space="0" w:color="auto"/>
                    <w:right w:val="none" w:sz="0" w:space="0" w:color="auto"/>
                  </w:divBdr>
                  <w:divsChild>
                    <w:div w:id="1840924808">
                      <w:marLeft w:val="0"/>
                      <w:marRight w:val="0"/>
                      <w:marTop w:val="0"/>
                      <w:marBottom w:val="0"/>
                      <w:divBdr>
                        <w:top w:val="none" w:sz="0" w:space="0" w:color="auto"/>
                        <w:left w:val="none" w:sz="0" w:space="0" w:color="auto"/>
                        <w:bottom w:val="none" w:sz="0" w:space="0" w:color="auto"/>
                        <w:right w:val="none" w:sz="0" w:space="0" w:color="auto"/>
                      </w:divBdr>
                      <w:divsChild>
                        <w:div w:id="1207379203">
                          <w:marLeft w:val="0"/>
                          <w:marRight w:val="0"/>
                          <w:marTop w:val="0"/>
                          <w:marBottom w:val="0"/>
                          <w:divBdr>
                            <w:top w:val="none" w:sz="0" w:space="0" w:color="auto"/>
                            <w:left w:val="none" w:sz="0" w:space="0" w:color="auto"/>
                            <w:bottom w:val="none" w:sz="0" w:space="0" w:color="auto"/>
                            <w:right w:val="none" w:sz="0" w:space="0" w:color="auto"/>
                          </w:divBdr>
                        </w:div>
                      </w:divsChild>
                    </w:div>
                    <w:div w:id="279259741">
                      <w:marLeft w:val="0"/>
                      <w:marRight w:val="0"/>
                      <w:marTop w:val="0"/>
                      <w:marBottom w:val="0"/>
                      <w:divBdr>
                        <w:top w:val="none" w:sz="0" w:space="0" w:color="auto"/>
                        <w:left w:val="none" w:sz="0" w:space="0" w:color="auto"/>
                        <w:bottom w:val="none" w:sz="0" w:space="0" w:color="auto"/>
                        <w:right w:val="none" w:sz="0" w:space="0" w:color="auto"/>
                      </w:divBdr>
                      <w:divsChild>
                        <w:div w:id="1014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8749">
              <w:marLeft w:val="0"/>
              <w:marRight w:val="0"/>
              <w:marTop w:val="0"/>
              <w:marBottom w:val="0"/>
              <w:divBdr>
                <w:top w:val="none" w:sz="0" w:space="0" w:color="auto"/>
                <w:left w:val="none" w:sz="0" w:space="0" w:color="auto"/>
                <w:bottom w:val="none" w:sz="0" w:space="0" w:color="auto"/>
                <w:right w:val="none" w:sz="0" w:space="0" w:color="auto"/>
              </w:divBdr>
              <w:divsChild>
                <w:div w:id="1087657076">
                  <w:marLeft w:val="0"/>
                  <w:marRight w:val="0"/>
                  <w:marTop w:val="0"/>
                  <w:marBottom w:val="0"/>
                  <w:divBdr>
                    <w:top w:val="none" w:sz="0" w:space="0" w:color="auto"/>
                    <w:left w:val="none" w:sz="0" w:space="0" w:color="auto"/>
                    <w:bottom w:val="none" w:sz="0" w:space="0" w:color="auto"/>
                    <w:right w:val="none" w:sz="0" w:space="0" w:color="auto"/>
                  </w:divBdr>
                  <w:divsChild>
                    <w:div w:id="1582637664">
                      <w:marLeft w:val="0"/>
                      <w:marRight w:val="0"/>
                      <w:marTop w:val="0"/>
                      <w:marBottom w:val="0"/>
                      <w:divBdr>
                        <w:top w:val="none" w:sz="0" w:space="0" w:color="auto"/>
                        <w:left w:val="none" w:sz="0" w:space="0" w:color="auto"/>
                        <w:bottom w:val="none" w:sz="0" w:space="0" w:color="auto"/>
                        <w:right w:val="none" w:sz="0" w:space="0" w:color="auto"/>
                      </w:divBdr>
                      <w:divsChild>
                        <w:div w:id="499390425">
                          <w:marLeft w:val="0"/>
                          <w:marRight w:val="0"/>
                          <w:marTop w:val="0"/>
                          <w:marBottom w:val="0"/>
                          <w:divBdr>
                            <w:top w:val="none" w:sz="0" w:space="0" w:color="auto"/>
                            <w:left w:val="none" w:sz="0" w:space="0" w:color="auto"/>
                            <w:bottom w:val="none" w:sz="0" w:space="0" w:color="auto"/>
                            <w:right w:val="none" w:sz="0" w:space="0" w:color="auto"/>
                          </w:divBdr>
                          <w:divsChild>
                            <w:div w:id="573517524">
                              <w:marLeft w:val="0"/>
                              <w:marRight w:val="0"/>
                              <w:marTop w:val="0"/>
                              <w:marBottom w:val="0"/>
                              <w:divBdr>
                                <w:top w:val="none" w:sz="0" w:space="0" w:color="auto"/>
                                <w:left w:val="none" w:sz="0" w:space="0" w:color="auto"/>
                                <w:bottom w:val="none" w:sz="0" w:space="0" w:color="auto"/>
                                <w:right w:val="none" w:sz="0" w:space="0" w:color="auto"/>
                              </w:divBdr>
                              <w:divsChild>
                                <w:div w:id="898517709">
                                  <w:marLeft w:val="0"/>
                                  <w:marRight w:val="0"/>
                                  <w:marTop w:val="0"/>
                                  <w:marBottom w:val="0"/>
                                  <w:divBdr>
                                    <w:top w:val="none" w:sz="0" w:space="0" w:color="auto"/>
                                    <w:left w:val="none" w:sz="0" w:space="0" w:color="auto"/>
                                    <w:bottom w:val="none" w:sz="0" w:space="0" w:color="auto"/>
                                    <w:right w:val="none" w:sz="0" w:space="0" w:color="auto"/>
                                  </w:divBdr>
                                  <w:divsChild>
                                    <w:div w:id="814298694">
                                      <w:marLeft w:val="0"/>
                                      <w:marRight w:val="0"/>
                                      <w:marTop w:val="0"/>
                                      <w:marBottom w:val="0"/>
                                      <w:divBdr>
                                        <w:top w:val="none" w:sz="0" w:space="0" w:color="auto"/>
                                        <w:left w:val="none" w:sz="0" w:space="0" w:color="auto"/>
                                        <w:bottom w:val="none" w:sz="0" w:space="0" w:color="auto"/>
                                        <w:right w:val="none" w:sz="0" w:space="0" w:color="auto"/>
                                      </w:divBdr>
                                      <w:divsChild>
                                        <w:div w:id="1594699945">
                                          <w:marLeft w:val="0"/>
                                          <w:marRight w:val="0"/>
                                          <w:marTop w:val="0"/>
                                          <w:marBottom w:val="0"/>
                                          <w:divBdr>
                                            <w:top w:val="none" w:sz="0" w:space="0" w:color="auto"/>
                                            <w:left w:val="none" w:sz="0" w:space="0" w:color="auto"/>
                                            <w:bottom w:val="none" w:sz="0" w:space="0" w:color="auto"/>
                                            <w:right w:val="none" w:sz="0" w:space="0" w:color="auto"/>
                                          </w:divBdr>
                                        </w:div>
                                        <w:div w:id="1581713478">
                                          <w:marLeft w:val="0"/>
                                          <w:marRight w:val="0"/>
                                          <w:marTop w:val="0"/>
                                          <w:marBottom w:val="225"/>
                                          <w:divBdr>
                                            <w:top w:val="single" w:sz="6" w:space="0" w:color="DDDDDD"/>
                                            <w:left w:val="none" w:sz="0" w:space="0" w:color="auto"/>
                                            <w:bottom w:val="none" w:sz="0" w:space="0" w:color="auto"/>
                                            <w:right w:val="none" w:sz="0" w:space="0" w:color="auto"/>
                                          </w:divBdr>
                                          <w:divsChild>
                                            <w:div w:id="1697852024">
                                              <w:marLeft w:val="0"/>
                                              <w:marRight w:val="0"/>
                                              <w:marTop w:val="0"/>
                                              <w:marBottom w:val="0"/>
                                              <w:divBdr>
                                                <w:top w:val="none" w:sz="0" w:space="0" w:color="auto"/>
                                                <w:left w:val="none" w:sz="0" w:space="0" w:color="auto"/>
                                                <w:bottom w:val="none" w:sz="0" w:space="0" w:color="auto"/>
                                                <w:right w:val="none" w:sz="0" w:space="0" w:color="auto"/>
                                              </w:divBdr>
                                            </w:div>
                                            <w:div w:id="1414737445">
                                              <w:marLeft w:val="0"/>
                                              <w:marRight w:val="0"/>
                                              <w:marTop w:val="0"/>
                                              <w:marBottom w:val="0"/>
                                              <w:divBdr>
                                                <w:top w:val="none" w:sz="0" w:space="0" w:color="auto"/>
                                                <w:left w:val="none" w:sz="0" w:space="0" w:color="auto"/>
                                                <w:bottom w:val="none" w:sz="0" w:space="0" w:color="auto"/>
                                                <w:right w:val="none" w:sz="0" w:space="0" w:color="auto"/>
                                              </w:divBdr>
                                            </w:div>
                                          </w:divsChild>
                                        </w:div>
                                        <w:div w:id="637078743">
                                          <w:marLeft w:val="0"/>
                                          <w:marRight w:val="0"/>
                                          <w:marTop w:val="0"/>
                                          <w:marBottom w:val="0"/>
                                          <w:divBdr>
                                            <w:top w:val="none" w:sz="0" w:space="0" w:color="auto"/>
                                            <w:left w:val="none" w:sz="0" w:space="0" w:color="auto"/>
                                            <w:bottom w:val="none" w:sz="0" w:space="0" w:color="auto"/>
                                            <w:right w:val="none" w:sz="0" w:space="0" w:color="auto"/>
                                          </w:divBdr>
                                          <w:divsChild>
                                            <w:div w:id="98912251">
                                              <w:marLeft w:val="0"/>
                                              <w:marRight w:val="0"/>
                                              <w:marTop w:val="0"/>
                                              <w:marBottom w:val="0"/>
                                              <w:divBdr>
                                                <w:top w:val="none" w:sz="0" w:space="0" w:color="auto"/>
                                                <w:left w:val="none" w:sz="0" w:space="0" w:color="auto"/>
                                                <w:bottom w:val="none" w:sz="0" w:space="0" w:color="auto"/>
                                                <w:right w:val="none" w:sz="0" w:space="0" w:color="auto"/>
                                              </w:divBdr>
                                              <w:divsChild>
                                                <w:div w:id="2067952601">
                                                  <w:marLeft w:val="0"/>
                                                  <w:marRight w:val="0"/>
                                                  <w:marTop w:val="0"/>
                                                  <w:marBottom w:val="0"/>
                                                  <w:divBdr>
                                                    <w:top w:val="none" w:sz="0" w:space="0" w:color="auto"/>
                                                    <w:left w:val="none" w:sz="0" w:space="0" w:color="auto"/>
                                                    <w:bottom w:val="none" w:sz="0" w:space="0" w:color="auto"/>
                                                    <w:right w:val="none" w:sz="0" w:space="0" w:color="auto"/>
                                                  </w:divBdr>
                                                </w:div>
                                                <w:div w:id="2049260999">
                                                  <w:marLeft w:val="150"/>
                                                  <w:marRight w:val="0"/>
                                                  <w:marTop w:val="0"/>
                                                  <w:marBottom w:val="0"/>
                                                  <w:divBdr>
                                                    <w:top w:val="none" w:sz="0" w:space="0" w:color="auto"/>
                                                    <w:left w:val="none" w:sz="0" w:space="0" w:color="auto"/>
                                                    <w:bottom w:val="none" w:sz="0" w:space="0" w:color="auto"/>
                                                    <w:right w:val="none" w:sz="0" w:space="0" w:color="auto"/>
                                                  </w:divBdr>
                                                </w:div>
                                                <w:div w:id="125858641">
                                                  <w:marLeft w:val="0"/>
                                                  <w:marRight w:val="0"/>
                                                  <w:marTop w:val="0"/>
                                                  <w:marBottom w:val="0"/>
                                                  <w:divBdr>
                                                    <w:top w:val="none" w:sz="0" w:space="0" w:color="auto"/>
                                                    <w:left w:val="none" w:sz="0" w:space="0" w:color="auto"/>
                                                    <w:bottom w:val="none" w:sz="0" w:space="0" w:color="auto"/>
                                                    <w:right w:val="none" w:sz="0" w:space="0" w:color="auto"/>
                                                  </w:divBdr>
                                                </w:div>
                                              </w:divsChild>
                                            </w:div>
                                            <w:div w:id="939684088">
                                              <w:marLeft w:val="0"/>
                                              <w:marRight w:val="0"/>
                                              <w:marTop w:val="0"/>
                                              <w:marBottom w:val="0"/>
                                              <w:divBdr>
                                                <w:top w:val="none" w:sz="0" w:space="0" w:color="auto"/>
                                                <w:left w:val="none" w:sz="0" w:space="0" w:color="auto"/>
                                                <w:bottom w:val="none" w:sz="0" w:space="0" w:color="auto"/>
                                                <w:right w:val="none" w:sz="0" w:space="0" w:color="auto"/>
                                              </w:divBdr>
                                              <w:divsChild>
                                                <w:div w:id="181451918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62309154">
                                          <w:marLeft w:val="0"/>
                                          <w:marRight w:val="0"/>
                                          <w:marTop w:val="0"/>
                                          <w:marBottom w:val="0"/>
                                          <w:divBdr>
                                            <w:top w:val="none" w:sz="0" w:space="0" w:color="auto"/>
                                            <w:left w:val="none" w:sz="0" w:space="0" w:color="auto"/>
                                            <w:bottom w:val="none" w:sz="0" w:space="0" w:color="auto"/>
                                            <w:right w:val="none" w:sz="0" w:space="0" w:color="auto"/>
                                          </w:divBdr>
                                          <w:divsChild>
                                            <w:div w:id="9251880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78590442">
                                  <w:marLeft w:val="0"/>
                                  <w:marRight w:val="0"/>
                                  <w:marTop w:val="0"/>
                                  <w:marBottom w:val="0"/>
                                  <w:divBdr>
                                    <w:top w:val="none" w:sz="0" w:space="0" w:color="auto"/>
                                    <w:left w:val="none" w:sz="0" w:space="0" w:color="auto"/>
                                    <w:bottom w:val="none" w:sz="0" w:space="0" w:color="auto"/>
                                    <w:right w:val="none" w:sz="0" w:space="0" w:color="auto"/>
                                  </w:divBdr>
                                  <w:divsChild>
                                    <w:div w:id="584656429">
                                      <w:marLeft w:val="0"/>
                                      <w:marRight w:val="0"/>
                                      <w:marTop w:val="0"/>
                                      <w:marBottom w:val="225"/>
                                      <w:divBdr>
                                        <w:top w:val="none" w:sz="0" w:space="0" w:color="auto"/>
                                        <w:left w:val="none" w:sz="0" w:space="0" w:color="auto"/>
                                        <w:bottom w:val="none" w:sz="0" w:space="0" w:color="auto"/>
                                        <w:right w:val="none" w:sz="0" w:space="0" w:color="auto"/>
                                      </w:divBdr>
                                      <w:divsChild>
                                        <w:div w:id="1037703571">
                                          <w:marLeft w:val="0"/>
                                          <w:marRight w:val="0"/>
                                          <w:marTop w:val="0"/>
                                          <w:marBottom w:val="0"/>
                                          <w:divBdr>
                                            <w:top w:val="none" w:sz="0" w:space="0" w:color="auto"/>
                                            <w:left w:val="none" w:sz="0" w:space="0" w:color="auto"/>
                                            <w:bottom w:val="none" w:sz="0" w:space="0" w:color="auto"/>
                                            <w:right w:val="none" w:sz="0" w:space="0" w:color="auto"/>
                                          </w:divBdr>
                                        </w:div>
                                      </w:divsChild>
                                    </w:div>
                                    <w:div w:id="1978365933">
                                      <w:marLeft w:val="0"/>
                                      <w:marRight w:val="0"/>
                                      <w:marTop w:val="0"/>
                                      <w:marBottom w:val="0"/>
                                      <w:divBdr>
                                        <w:top w:val="none" w:sz="0" w:space="0" w:color="auto"/>
                                        <w:left w:val="none" w:sz="0" w:space="0" w:color="auto"/>
                                        <w:bottom w:val="none" w:sz="0" w:space="0" w:color="auto"/>
                                        <w:right w:val="none" w:sz="0" w:space="0" w:color="auto"/>
                                      </w:divBdr>
                                      <w:divsChild>
                                        <w:div w:id="255795462">
                                          <w:marLeft w:val="0"/>
                                          <w:marRight w:val="0"/>
                                          <w:marTop w:val="0"/>
                                          <w:marBottom w:val="0"/>
                                          <w:divBdr>
                                            <w:top w:val="none" w:sz="0" w:space="0" w:color="auto"/>
                                            <w:left w:val="none" w:sz="0" w:space="0" w:color="auto"/>
                                            <w:bottom w:val="none" w:sz="0" w:space="0" w:color="auto"/>
                                            <w:right w:val="none" w:sz="0" w:space="0" w:color="auto"/>
                                          </w:divBdr>
                                        </w:div>
                                      </w:divsChild>
                                    </w:div>
                                    <w:div w:id="1811438269">
                                      <w:marLeft w:val="0"/>
                                      <w:marRight w:val="0"/>
                                      <w:marTop w:val="0"/>
                                      <w:marBottom w:val="225"/>
                                      <w:divBdr>
                                        <w:top w:val="none" w:sz="0" w:space="0" w:color="auto"/>
                                        <w:left w:val="none" w:sz="0" w:space="0" w:color="auto"/>
                                        <w:bottom w:val="none" w:sz="0" w:space="0" w:color="auto"/>
                                        <w:right w:val="none" w:sz="0" w:space="0" w:color="auto"/>
                                      </w:divBdr>
                                    </w:div>
                                    <w:div w:id="2103210815">
                                      <w:marLeft w:val="0"/>
                                      <w:marRight w:val="0"/>
                                      <w:marTop w:val="0"/>
                                      <w:marBottom w:val="225"/>
                                      <w:divBdr>
                                        <w:top w:val="none" w:sz="0" w:space="0" w:color="auto"/>
                                        <w:left w:val="none" w:sz="0" w:space="0" w:color="auto"/>
                                        <w:bottom w:val="none" w:sz="0" w:space="0" w:color="auto"/>
                                        <w:right w:val="none" w:sz="0" w:space="0" w:color="auto"/>
                                      </w:divBdr>
                                    </w:div>
                                    <w:div w:id="804785033">
                                      <w:marLeft w:val="0"/>
                                      <w:marRight w:val="0"/>
                                      <w:marTop w:val="0"/>
                                      <w:marBottom w:val="225"/>
                                      <w:divBdr>
                                        <w:top w:val="none" w:sz="0" w:space="0" w:color="auto"/>
                                        <w:left w:val="none" w:sz="0" w:space="0" w:color="auto"/>
                                        <w:bottom w:val="none" w:sz="0" w:space="0" w:color="auto"/>
                                        <w:right w:val="none" w:sz="0" w:space="0" w:color="auto"/>
                                      </w:divBdr>
                                    </w:div>
                                    <w:div w:id="720862986">
                                      <w:marLeft w:val="0"/>
                                      <w:marRight w:val="0"/>
                                      <w:marTop w:val="0"/>
                                      <w:marBottom w:val="225"/>
                                      <w:divBdr>
                                        <w:top w:val="none" w:sz="0" w:space="0" w:color="auto"/>
                                        <w:left w:val="none" w:sz="0" w:space="0" w:color="auto"/>
                                        <w:bottom w:val="none" w:sz="0" w:space="0" w:color="auto"/>
                                        <w:right w:val="none" w:sz="0" w:space="0" w:color="auto"/>
                                      </w:divBdr>
                                    </w:div>
                                    <w:div w:id="1699500405">
                                      <w:marLeft w:val="0"/>
                                      <w:marRight w:val="0"/>
                                      <w:marTop w:val="0"/>
                                      <w:marBottom w:val="225"/>
                                      <w:divBdr>
                                        <w:top w:val="none" w:sz="0" w:space="0" w:color="auto"/>
                                        <w:left w:val="none" w:sz="0" w:space="0" w:color="auto"/>
                                        <w:bottom w:val="none" w:sz="0" w:space="0" w:color="auto"/>
                                        <w:right w:val="none" w:sz="0" w:space="0" w:color="auto"/>
                                      </w:divBdr>
                                    </w:div>
                                    <w:div w:id="1463384726">
                                      <w:marLeft w:val="0"/>
                                      <w:marRight w:val="0"/>
                                      <w:marTop w:val="0"/>
                                      <w:marBottom w:val="225"/>
                                      <w:divBdr>
                                        <w:top w:val="none" w:sz="0" w:space="0" w:color="auto"/>
                                        <w:left w:val="none" w:sz="0" w:space="0" w:color="auto"/>
                                        <w:bottom w:val="none" w:sz="0" w:space="0" w:color="auto"/>
                                        <w:right w:val="none" w:sz="0" w:space="0" w:color="auto"/>
                                      </w:divBdr>
                                    </w:div>
                                    <w:div w:id="464860629">
                                      <w:marLeft w:val="0"/>
                                      <w:marRight w:val="0"/>
                                      <w:marTop w:val="0"/>
                                      <w:marBottom w:val="225"/>
                                      <w:divBdr>
                                        <w:top w:val="none" w:sz="0" w:space="0" w:color="auto"/>
                                        <w:left w:val="none" w:sz="0" w:space="0" w:color="auto"/>
                                        <w:bottom w:val="none" w:sz="0" w:space="0" w:color="auto"/>
                                        <w:right w:val="none" w:sz="0" w:space="0" w:color="auto"/>
                                      </w:divBdr>
                                    </w:div>
                                    <w:div w:id="982730260">
                                      <w:marLeft w:val="0"/>
                                      <w:marRight w:val="0"/>
                                      <w:marTop w:val="0"/>
                                      <w:marBottom w:val="225"/>
                                      <w:divBdr>
                                        <w:top w:val="none" w:sz="0" w:space="0" w:color="auto"/>
                                        <w:left w:val="none" w:sz="0" w:space="0" w:color="auto"/>
                                        <w:bottom w:val="none" w:sz="0" w:space="0" w:color="auto"/>
                                        <w:right w:val="none" w:sz="0" w:space="0" w:color="auto"/>
                                      </w:divBdr>
                                    </w:div>
                                    <w:div w:id="233591014">
                                      <w:marLeft w:val="0"/>
                                      <w:marRight w:val="0"/>
                                      <w:marTop w:val="0"/>
                                      <w:marBottom w:val="225"/>
                                      <w:divBdr>
                                        <w:top w:val="none" w:sz="0" w:space="0" w:color="auto"/>
                                        <w:left w:val="none" w:sz="0" w:space="0" w:color="auto"/>
                                        <w:bottom w:val="none" w:sz="0" w:space="0" w:color="auto"/>
                                        <w:right w:val="none" w:sz="0" w:space="0" w:color="auto"/>
                                      </w:divBdr>
                                    </w:div>
                                    <w:div w:id="908466904">
                                      <w:marLeft w:val="0"/>
                                      <w:marRight w:val="0"/>
                                      <w:marTop w:val="0"/>
                                      <w:marBottom w:val="225"/>
                                      <w:divBdr>
                                        <w:top w:val="none" w:sz="0" w:space="0" w:color="auto"/>
                                        <w:left w:val="none" w:sz="0" w:space="0" w:color="auto"/>
                                        <w:bottom w:val="none" w:sz="0" w:space="0" w:color="auto"/>
                                        <w:right w:val="none" w:sz="0" w:space="0" w:color="auto"/>
                                      </w:divBdr>
                                    </w:div>
                                    <w:div w:id="1833328817">
                                      <w:marLeft w:val="0"/>
                                      <w:marRight w:val="0"/>
                                      <w:marTop w:val="0"/>
                                      <w:marBottom w:val="225"/>
                                      <w:divBdr>
                                        <w:top w:val="none" w:sz="0" w:space="0" w:color="auto"/>
                                        <w:left w:val="none" w:sz="0" w:space="0" w:color="auto"/>
                                        <w:bottom w:val="none" w:sz="0" w:space="0" w:color="auto"/>
                                        <w:right w:val="none" w:sz="0" w:space="0" w:color="auto"/>
                                      </w:divBdr>
                                    </w:div>
                                    <w:div w:id="1607810113">
                                      <w:marLeft w:val="0"/>
                                      <w:marRight w:val="0"/>
                                      <w:marTop w:val="0"/>
                                      <w:marBottom w:val="225"/>
                                      <w:divBdr>
                                        <w:top w:val="none" w:sz="0" w:space="0" w:color="auto"/>
                                        <w:left w:val="none" w:sz="0" w:space="0" w:color="auto"/>
                                        <w:bottom w:val="none" w:sz="0" w:space="0" w:color="auto"/>
                                        <w:right w:val="none" w:sz="0" w:space="0" w:color="auto"/>
                                      </w:divBdr>
                                    </w:div>
                                    <w:div w:id="779228756">
                                      <w:marLeft w:val="0"/>
                                      <w:marRight w:val="0"/>
                                      <w:marTop w:val="0"/>
                                      <w:marBottom w:val="225"/>
                                      <w:divBdr>
                                        <w:top w:val="none" w:sz="0" w:space="0" w:color="auto"/>
                                        <w:left w:val="none" w:sz="0" w:space="0" w:color="auto"/>
                                        <w:bottom w:val="none" w:sz="0" w:space="0" w:color="auto"/>
                                        <w:right w:val="none" w:sz="0" w:space="0" w:color="auto"/>
                                      </w:divBdr>
                                    </w:div>
                                    <w:div w:id="11820858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10709974">
                              <w:marLeft w:val="0"/>
                              <w:marRight w:val="0"/>
                              <w:marTop w:val="0"/>
                              <w:marBottom w:val="0"/>
                              <w:divBdr>
                                <w:top w:val="none" w:sz="0" w:space="0" w:color="auto"/>
                                <w:left w:val="none" w:sz="0" w:space="0" w:color="auto"/>
                                <w:bottom w:val="none" w:sz="0" w:space="0" w:color="auto"/>
                                <w:right w:val="none" w:sz="0" w:space="0" w:color="auto"/>
                              </w:divBdr>
                              <w:divsChild>
                                <w:div w:id="962661352">
                                  <w:marLeft w:val="0"/>
                                  <w:marRight w:val="0"/>
                                  <w:marTop w:val="0"/>
                                  <w:marBottom w:val="300"/>
                                  <w:divBdr>
                                    <w:top w:val="none" w:sz="0" w:space="0" w:color="auto"/>
                                    <w:left w:val="none" w:sz="0" w:space="0" w:color="auto"/>
                                    <w:bottom w:val="none" w:sz="0" w:space="0" w:color="auto"/>
                                    <w:right w:val="none" w:sz="0" w:space="0" w:color="auto"/>
                                  </w:divBdr>
                                  <w:divsChild>
                                    <w:div w:id="64645592">
                                      <w:marLeft w:val="0"/>
                                      <w:marRight w:val="0"/>
                                      <w:marTop w:val="0"/>
                                      <w:marBottom w:val="0"/>
                                      <w:divBdr>
                                        <w:top w:val="none" w:sz="0" w:space="0" w:color="auto"/>
                                        <w:left w:val="none" w:sz="0" w:space="0" w:color="auto"/>
                                        <w:bottom w:val="none" w:sz="0" w:space="0" w:color="auto"/>
                                        <w:right w:val="none" w:sz="0" w:space="0" w:color="auto"/>
                                      </w:divBdr>
                                      <w:divsChild>
                                        <w:div w:id="253973773">
                                          <w:marLeft w:val="0"/>
                                          <w:marRight w:val="0"/>
                                          <w:marTop w:val="0"/>
                                          <w:marBottom w:val="0"/>
                                          <w:divBdr>
                                            <w:top w:val="none" w:sz="0" w:space="0" w:color="auto"/>
                                            <w:left w:val="none" w:sz="0" w:space="0" w:color="auto"/>
                                            <w:bottom w:val="none" w:sz="0" w:space="0" w:color="auto"/>
                                            <w:right w:val="none" w:sz="0" w:space="0" w:color="auto"/>
                                          </w:divBdr>
                                          <w:divsChild>
                                            <w:div w:id="933320684">
                                              <w:marLeft w:val="0"/>
                                              <w:marRight w:val="0"/>
                                              <w:marTop w:val="0"/>
                                              <w:marBottom w:val="0"/>
                                              <w:divBdr>
                                                <w:top w:val="none" w:sz="0" w:space="0" w:color="auto"/>
                                                <w:left w:val="none" w:sz="0" w:space="0" w:color="auto"/>
                                                <w:bottom w:val="none" w:sz="0" w:space="0" w:color="auto"/>
                                                <w:right w:val="none" w:sz="0" w:space="0" w:color="auto"/>
                                              </w:divBdr>
                                              <w:divsChild>
                                                <w:div w:id="12931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423600">
              <w:marLeft w:val="0"/>
              <w:marRight w:val="0"/>
              <w:marTop w:val="0"/>
              <w:marBottom w:val="0"/>
              <w:divBdr>
                <w:top w:val="single" w:sz="36" w:space="15" w:color="CCCCCC"/>
                <w:left w:val="none" w:sz="0" w:space="0" w:color="auto"/>
                <w:bottom w:val="none" w:sz="0" w:space="0" w:color="auto"/>
                <w:right w:val="none" w:sz="0" w:space="0" w:color="auto"/>
              </w:divBdr>
              <w:divsChild>
                <w:div w:id="1492524920">
                  <w:marLeft w:val="0"/>
                  <w:marRight w:val="0"/>
                  <w:marTop w:val="0"/>
                  <w:marBottom w:val="0"/>
                  <w:divBdr>
                    <w:top w:val="none" w:sz="0" w:space="0" w:color="auto"/>
                    <w:left w:val="none" w:sz="0" w:space="0" w:color="auto"/>
                    <w:bottom w:val="none" w:sz="0" w:space="0" w:color="auto"/>
                    <w:right w:val="none" w:sz="0" w:space="0" w:color="auto"/>
                  </w:divBdr>
                  <w:divsChild>
                    <w:div w:id="1005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acad.com/component/mailto/?tmpl=component&amp;link=aHR0cDovL3d3dy5sZWFybmFjYWQuY29tL2NvbXBvbmVudC9jb250ZW50L2FydGljbGUvODktamF2YS8xODYtMTI5LWNvcmUtamF2YS1pbnRlcnZpZXctcXVlc3Rpb25zLWFuZC1hbnN3ZXJzLmh0bWw%3D"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earnacad.com/component/content/article/89-java/186-129-core-java-interview-questions-and-answer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learnacad.com/component/content/article/89-java/196-42-enterprise-javabean-interview-questions-and-answers.html" TargetMode="External"/><Relationship Id="rId10" Type="http://schemas.openxmlformats.org/officeDocument/2006/relationships/hyperlink" Target="http://www.learnacad.com/component/content/article/89-java/186-129-core-java-interview-questions-and-answers.html?tmpl=component&amp;print=1&amp;pag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http://www.learnacad.com/component/content/category/89-java.html?layout=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dc:creator>
  <cp:lastModifiedBy>ASIM</cp:lastModifiedBy>
  <cp:revision>2</cp:revision>
  <dcterms:created xsi:type="dcterms:W3CDTF">2013-05-16T07:22:00Z</dcterms:created>
  <dcterms:modified xsi:type="dcterms:W3CDTF">2013-05-16T07:26:00Z</dcterms:modified>
</cp:coreProperties>
</file>